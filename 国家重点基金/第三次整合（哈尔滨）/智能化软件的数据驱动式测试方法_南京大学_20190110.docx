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555F4" w14:textId="77777777" w:rsidR="00C94B06" w:rsidRDefault="00C554F8">
      <w:pPr>
        <w:pStyle w:val="1"/>
        <w:ind w:firstLineChars="100" w:firstLine="281"/>
        <w:rPr>
          <w:color w:val="0070C0"/>
        </w:rPr>
      </w:pPr>
      <w:r>
        <w:rPr>
          <w:color w:val="0070C0"/>
        </w:rPr>
        <w:t>（一）立项依据与研究内容（</w:t>
      </w:r>
      <w:r>
        <w:rPr>
          <w:color w:val="0070C0"/>
        </w:rPr>
        <w:t>4000-8000</w:t>
      </w:r>
      <w:r>
        <w:rPr>
          <w:color w:val="0070C0"/>
        </w:rPr>
        <w:t>字）：</w:t>
      </w:r>
      <w:r>
        <w:rPr>
          <w:color w:val="0070C0"/>
        </w:rPr>
        <w:t xml:space="preserve"> </w:t>
      </w:r>
    </w:p>
    <w:p w14:paraId="1BDF17EE" w14:textId="77777777" w:rsidR="00C94B06" w:rsidRDefault="00C554F8">
      <w:pPr>
        <w:pStyle w:val="2"/>
        <w:ind w:firstLine="420"/>
        <w:rPr>
          <w:color w:val="0070C0"/>
        </w:rPr>
      </w:pPr>
      <w:r>
        <w:rPr>
          <w:b/>
          <w:bCs/>
          <w:color w:val="0070C0"/>
        </w:rPr>
        <w:t>1</w:t>
      </w:r>
      <w:r>
        <w:rPr>
          <w:b/>
          <w:bCs/>
          <w:color w:val="0070C0"/>
        </w:rPr>
        <w:t>．项目的立项依据</w:t>
      </w:r>
      <w:r>
        <w:rPr>
          <w:color w:val="0070C0"/>
        </w:rPr>
        <w:t>（研究意义、国内外研究现状及发展动态分析，需结合科学研究发展趋势来论述科学意义；或结合国民经济和社会发展中迫切需要解决的关键科技问题来论述其应用前景。</w:t>
      </w:r>
      <w:proofErr w:type="gramStart"/>
      <w:r>
        <w:rPr>
          <w:color w:val="0070C0"/>
        </w:rPr>
        <w:t>附主要</w:t>
      </w:r>
      <w:proofErr w:type="gramEnd"/>
      <w:r>
        <w:rPr>
          <w:color w:val="0070C0"/>
        </w:rPr>
        <w:t>参考文献目录）；</w:t>
      </w:r>
    </w:p>
    <w:p w14:paraId="58A5D855" w14:textId="77777777" w:rsidR="00C94B06" w:rsidRDefault="00C554F8">
      <w:pPr>
        <w:pStyle w:val="3"/>
        <w:ind w:firstLine="420"/>
        <w:rPr>
          <w:color w:val="0070C0"/>
        </w:rPr>
      </w:pPr>
      <w:r>
        <w:rPr>
          <w:color w:val="0070C0"/>
        </w:rPr>
        <w:t xml:space="preserve">1.1 </w:t>
      </w:r>
      <w:r>
        <w:rPr>
          <w:rFonts w:hint="eastAsia"/>
          <w:color w:val="0070C0"/>
        </w:rPr>
        <w:t>研究意义</w:t>
      </w:r>
    </w:p>
    <w:p w14:paraId="6D6921AC" w14:textId="77777777" w:rsidR="00C94B06" w:rsidRDefault="00C554F8">
      <w:pPr>
        <w:pStyle w:val="4"/>
        <w:ind w:firstLine="420"/>
      </w:pPr>
      <w:r>
        <w:rPr>
          <w:rFonts w:hint="eastAsia"/>
        </w:rPr>
        <w:t>1.1.1</w:t>
      </w:r>
      <w:r>
        <w:rPr>
          <w:rFonts w:hint="eastAsia"/>
        </w:rPr>
        <w:t>智能化时代三驾“马车”</w:t>
      </w:r>
    </w:p>
    <w:p w14:paraId="753DB9CB" w14:textId="77777777" w:rsidR="00C94B06" w:rsidRDefault="00C554F8">
      <w:pPr>
        <w:snapToGrid w:val="0"/>
        <w:spacing w:line="360" w:lineRule="auto"/>
        <w:ind w:firstLineChars="196" w:firstLine="470"/>
        <w:rPr>
          <w:rFonts w:ascii="宋体" w:cs="宋体"/>
          <w:sz w:val="24"/>
          <w:szCs w:val="24"/>
        </w:rPr>
      </w:pPr>
      <w:r>
        <w:rPr>
          <w:rFonts w:ascii="宋体" w:cs="宋体" w:hint="eastAsia"/>
          <w:sz w:val="24"/>
          <w:szCs w:val="24"/>
        </w:rPr>
        <w:t>我们正处在一个智能化时代（互联网+及工业4.0时代），大数据、</w:t>
      </w:r>
      <w:proofErr w:type="gramStart"/>
      <w:r>
        <w:rPr>
          <w:rFonts w:ascii="宋体" w:cs="宋体" w:hint="eastAsia"/>
          <w:sz w:val="24"/>
          <w:szCs w:val="24"/>
        </w:rPr>
        <w:t>云计算</w:t>
      </w:r>
      <w:proofErr w:type="gramEnd"/>
      <w:r>
        <w:rPr>
          <w:rFonts w:ascii="宋体" w:cs="宋体" w:hint="eastAsia"/>
          <w:sz w:val="24"/>
          <w:szCs w:val="24"/>
        </w:rPr>
        <w:t>和人工智能已经成为这个时代进步的三驾马车(图1-1所示)，它们分别为智能化时代提供</w:t>
      </w:r>
      <w:r>
        <w:rPr>
          <w:rFonts w:ascii="宋体" w:cs="宋体" w:hint="eastAsia"/>
          <w:b/>
          <w:sz w:val="24"/>
          <w:szCs w:val="24"/>
        </w:rPr>
        <w:t>数据</w:t>
      </w:r>
      <w:r>
        <w:rPr>
          <w:rFonts w:ascii="宋体" w:cs="宋体" w:hint="eastAsia"/>
          <w:sz w:val="24"/>
          <w:szCs w:val="24"/>
        </w:rPr>
        <w:t>、</w:t>
      </w:r>
      <w:proofErr w:type="gramStart"/>
      <w:r>
        <w:rPr>
          <w:rFonts w:ascii="宋体" w:cs="宋体" w:hint="eastAsia"/>
          <w:b/>
          <w:sz w:val="24"/>
          <w:szCs w:val="24"/>
        </w:rPr>
        <w:t>算力</w:t>
      </w:r>
      <w:r>
        <w:rPr>
          <w:rFonts w:ascii="宋体" w:cs="宋体" w:hint="eastAsia"/>
          <w:sz w:val="24"/>
          <w:szCs w:val="24"/>
        </w:rPr>
        <w:t>和</w:t>
      </w:r>
      <w:proofErr w:type="gramEnd"/>
      <w:r>
        <w:rPr>
          <w:rFonts w:ascii="宋体" w:cs="宋体" w:hint="eastAsia"/>
          <w:b/>
          <w:sz w:val="24"/>
          <w:szCs w:val="24"/>
        </w:rPr>
        <w:t>算法</w:t>
      </w:r>
      <w:r>
        <w:rPr>
          <w:rFonts w:ascii="宋体" w:cs="宋体" w:hint="eastAsia"/>
          <w:sz w:val="24"/>
          <w:szCs w:val="24"/>
        </w:rPr>
        <w:t>层面的支持，从而成为各行各业技术革新和社会发展的重要引擎。</w:t>
      </w:r>
    </w:p>
    <w:p w14:paraId="5C0D99C1" w14:textId="77777777" w:rsidR="00C94B06" w:rsidRDefault="00C554F8">
      <w:pPr>
        <w:snapToGrid w:val="0"/>
        <w:spacing w:line="360" w:lineRule="auto"/>
        <w:rPr>
          <w:rFonts w:ascii="宋体" w:cs="宋体"/>
          <w:sz w:val="24"/>
          <w:szCs w:val="24"/>
        </w:rPr>
      </w:pPr>
      <w:r>
        <w:rPr>
          <w:noProof/>
        </w:rPr>
        <mc:AlternateContent>
          <mc:Choice Requires="wps">
            <w:drawing>
              <wp:anchor distT="45720" distB="45720" distL="114300" distR="114300" simplePos="0" relativeHeight="251658240" behindDoc="0" locked="0" layoutInCell="1" allowOverlap="1" wp14:anchorId="007B1A5B" wp14:editId="0DAED80C">
                <wp:simplePos x="0" y="0"/>
                <wp:positionH relativeFrom="column">
                  <wp:posOffset>509905</wp:posOffset>
                </wp:positionH>
                <wp:positionV relativeFrom="paragraph">
                  <wp:posOffset>170815</wp:posOffset>
                </wp:positionV>
                <wp:extent cx="4391660" cy="2211070"/>
                <wp:effectExtent l="4445" t="5080" r="23495" b="1270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660" cy="2211070"/>
                        </a:xfrm>
                        <a:prstGeom prst="rect">
                          <a:avLst/>
                        </a:prstGeom>
                        <a:solidFill>
                          <a:srgbClr val="FFFFFF"/>
                        </a:solidFill>
                        <a:ln w="9525">
                          <a:solidFill>
                            <a:srgbClr val="000000"/>
                          </a:solidFill>
                          <a:miter lim="800000"/>
                        </a:ln>
                      </wps:spPr>
                      <wps:txbx>
                        <w:txbxContent>
                          <w:p w14:paraId="02DFFFB8" w14:textId="77777777" w:rsidR="00D87508" w:rsidRDefault="00D87508">
                            <w:r>
                              <w:rPr>
                                <w:noProof/>
                              </w:rPr>
                              <w:drawing>
                                <wp:inline distT="0" distB="0" distL="0" distR="0" wp14:anchorId="29B8592D" wp14:editId="2041E240">
                                  <wp:extent cx="4197985" cy="2067560"/>
                                  <wp:effectExtent l="0" t="0" r="12065"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Pictures\QQ浏览器截图\jietu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97985" cy="206756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anchor>
            </w:drawing>
          </mc:Choice>
          <mc:Fallback>
            <w:pict>
              <v:shapetype w14:anchorId="007B1A5B" id="_x0000_t202" coordsize="21600,21600" o:spt="202" path="m,l,21600r21600,l21600,xe">
                <v:stroke joinstyle="miter"/>
                <v:path gradientshapeok="t" o:connecttype="rect"/>
              </v:shapetype>
              <v:shape id="文本框 4" o:spid="_x0000_s1026" type="#_x0000_t202" style="position:absolute;left:0;text-align:left;margin-left:40.15pt;margin-top:13.45pt;width:345.8pt;height:174.1pt;z-index:251658240;visibility:visible;mso-wrap-style:non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">
                <v:textbox>
                  <w:txbxContent>
                    <w:p w14:paraId="02DFFFB8" w14:textId="77777777" w:rsidR="00D87508" w:rsidRDefault="00D87508">
                      <w:r>
                        <w:rPr>
                          <w:noProof/>
                        </w:rPr>
                        <w:drawing>
                          <wp:inline distT="0" distB="0" distL="0" distR="0" wp14:anchorId="29B8592D" wp14:editId="2041E240">
                            <wp:extent cx="4197985" cy="2067560"/>
                            <wp:effectExtent l="0" t="0" r="12065" b="8890"/>
                            <wp:docPr id="3" name="图片 3" descr="C:\Users\nie\Pictures\QQ浏览器截图\jiet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Pictures\QQ浏览器截图\jietu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197985" cy="2067560"/>
                                    </a:xfrm>
                                    <a:prstGeom prst="rect">
                                      <a:avLst/>
                                    </a:prstGeom>
                                    <a:noFill/>
                                    <a:ln>
                                      <a:noFill/>
                                    </a:ln>
                                  </pic:spPr>
                                </pic:pic>
                              </a:graphicData>
                            </a:graphic>
                          </wp:inline>
                        </w:drawing>
                      </w:r>
                    </w:p>
                  </w:txbxContent>
                </v:textbox>
                <w10:wrap type="square"/>
              </v:shape>
            </w:pict>
          </mc:Fallback>
        </mc:AlternateContent>
      </w:r>
    </w:p>
    <w:p w14:paraId="10D06871" w14:textId="77777777" w:rsidR="00C94B06" w:rsidRDefault="00C94B06">
      <w:pPr>
        <w:snapToGrid w:val="0"/>
        <w:spacing w:line="360" w:lineRule="auto"/>
        <w:ind w:firstLineChars="196" w:firstLine="470"/>
        <w:rPr>
          <w:rFonts w:ascii="宋体" w:cs="宋体"/>
          <w:sz w:val="24"/>
          <w:szCs w:val="24"/>
        </w:rPr>
      </w:pPr>
    </w:p>
    <w:p w14:paraId="26437D09" w14:textId="77777777" w:rsidR="00C94B06" w:rsidRDefault="00C94B06">
      <w:pPr>
        <w:snapToGrid w:val="0"/>
        <w:spacing w:line="360" w:lineRule="auto"/>
        <w:ind w:firstLineChars="196" w:firstLine="470"/>
        <w:rPr>
          <w:rFonts w:ascii="宋体" w:cs="宋体"/>
          <w:sz w:val="24"/>
          <w:szCs w:val="24"/>
        </w:rPr>
      </w:pPr>
    </w:p>
    <w:p w14:paraId="06208EC6" w14:textId="77777777" w:rsidR="00C94B06" w:rsidRDefault="00C94B06">
      <w:pPr>
        <w:snapToGrid w:val="0"/>
        <w:spacing w:line="360" w:lineRule="auto"/>
        <w:ind w:firstLineChars="196" w:firstLine="470"/>
        <w:rPr>
          <w:rFonts w:ascii="宋体" w:cs="宋体"/>
          <w:sz w:val="24"/>
          <w:szCs w:val="24"/>
        </w:rPr>
      </w:pPr>
    </w:p>
    <w:p w14:paraId="2A1206DE" w14:textId="77777777" w:rsidR="00C94B06" w:rsidRDefault="00C94B06">
      <w:pPr>
        <w:snapToGrid w:val="0"/>
        <w:spacing w:line="360" w:lineRule="auto"/>
        <w:ind w:firstLineChars="196" w:firstLine="470"/>
        <w:rPr>
          <w:rFonts w:ascii="宋体" w:cs="宋体"/>
          <w:sz w:val="24"/>
          <w:szCs w:val="24"/>
        </w:rPr>
      </w:pPr>
    </w:p>
    <w:p w14:paraId="109E2A53" w14:textId="77777777" w:rsidR="00C94B06" w:rsidRDefault="00C94B06">
      <w:pPr>
        <w:snapToGrid w:val="0"/>
        <w:spacing w:line="360" w:lineRule="auto"/>
        <w:ind w:firstLineChars="196" w:firstLine="470"/>
        <w:rPr>
          <w:rFonts w:ascii="宋体" w:cs="宋体"/>
          <w:sz w:val="24"/>
          <w:szCs w:val="24"/>
        </w:rPr>
      </w:pPr>
    </w:p>
    <w:p w14:paraId="1ECA640F" w14:textId="77777777" w:rsidR="00C94B06" w:rsidRDefault="00C94B06">
      <w:pPr>
        <w:snapToGrid w:val="0"/>
        <w:spacing w:line="360" w:lineRule="auto"/>
        <w:ind w:firstLineChars="196" w:firstLine="470"/>
        <w:rPr>
          <w:rFonts w:ascii="宋体" w:cs="宋体"/>
          <w:sz w:val="24"/>
          <w:szCs w:val="24"/>
        </w:rPr>
      </w:pPr>
    </w:p>
    <w:p w14:paraId="556D45E0" w14:textId="77777777" w:rsidR="00C94B06" w:rsidRDefault="00C94B06">
      <w:pPr>
        <w:snapToGrid w:val="0"/>
        <w:spacing w:line="360" w:lineRule="auto"/>
        <w:ind w:firstLineChars="196" w:firstLine="470"/>
        <w:rPr>
          <w:rFonts w:ascii="宋体" w:cs="宋体"/>
          <w:sz w:val="24"/>
          <w:szCs w:val="24"/>
        </w:rPr>
      </w:pPr>
    </w:p>
    <w:p w14:paraId="5C1E8594" w14:textId="77777777" w:rsidR="00C94B06" w:rsidRDefault="00C94B06">
      <w:pPr>
        <w:snapToGrid w:val="0"/>
        <w:spacing w:line="360" w:lineRule="auto"/>
        <w:ind w:firstLineChars="196" w:firstLine="470"/>
        <w:jc w:val="center"/>
        <w:rPr>
          <w:rFonts w:ascii="宋体" w:cs="宋体"/>
          <w:sz w:val="24"/>
          <w:szCs w:val="24"/>
        </w:rPr>
      </w:pPr>
    </w:p>
    <w:p w14:paraId="19F76B7D" w14:textId="77777777" w:rsidR="00C94B06" w:rsidRDefault="00C554F8">
      <w:pPr>
        <w:snapToGrid w:val="0"/>
        <w:spacing w:line="360" w:lineRule="auto"/>
        <w:ind w:firstLineChars="196" w:firstLine="472"/>
        <w:jc w:val="center"/>
        <w:rPr>
          <w:rFonts w:ascii="宋体" w:cs="宋体"/>
          <w:b/>
          <w:bCs/>
          <w:sz w:val="24"/>
          <w:szCs w:val="24"/>
        </w:rPr>
      </w:pPr>
      <w:r>
        <w:rPr>
          <w:rFonts w:ascii="宋体" w:cs="宋体" w:hint="eastAsia"/>
          <w:b/>
          <w:bCs/>
          <w:sz w:val="24"/>
          <w:szCs w:val="24"/>
        </w:rPr>
        <w:t>图1-1</w:t>
      </w:r>
      <w:r>
        <w:rPr>
          <w:rFonts w:ascii="宋体" w:cs="宋体"/>
          <w:b/>
          <w:bCs/>
          <w:sz w:val="24"/>
          <w:szCs w:val="24"/>
        </w:rPr>
        <w:t xml:space="preserve"> </w:t>
      </w:r>
      <w:r>
        <w:rPr>
          <w:rFonts w:ascii="宋体" w:cs="宋体" w:hint="eastAsia"/>
          <w:b/>
          <w:bCs/>
          <w:sz w:val="24"/>
          <w:szCs w:val="24"/>
        </w:rPr>
        <w:t>拉动智能化时代的三架马车</w:t>
      </w:r>
    </w:p>
    <w:p w14:paraId="43E36364" w14:textId="77777777" w:rsidR="00C94B06" w:rsidRDefault="00C554F8">
      <w:pPr>
        <w:snapToGrid w:val="0"/>
        <w:spacing w:beforeLines="10" w:before="31" w:afterLines="10" w:after="31" w:line="360" w:lineRule="auto"/>
        <w:ind w:firstLineChars="196" w:firstLine="470"/>
        <w:rPr>
          <w:sz w:val="24"/>
          <w:szCs w:val="24"/>
        </w:rPr>
      </w:pPr>
      <w:r>
        <w:rPr>
          <w:sz w:val="24"/>
          <w:szCs w:val="24"/>
        </w:rPr>
        <w:t>世界各国为推动智能化进程，特别是美、英、日以及欧盟等发达国家，制定了相应的发展战略以及行动计划</w:t>
      </w:r>
      <w:r>
        <w:rPr>
          <w:rFonts w:hint="eastAsia"/>
          <w:sz w:val="24"/>
          <w:szCs w:val="24"/>
        </w:rPr>
        <w:t>（图</w:t>
      </w:r>
      <w:r>
        <w:rPr>
          <w:rFonts w:hint="eastAsia"/>
          <w:sz w:val="24"/>
          <w:szCs w:val="24"/>
        </w:rPr>
        <w:t>1-2</w:t>
      </w:r>
      <w:r>
        <w:rPr>
          <w:rFonts w:hint="eastAsia"/>
          <w:sz w:val="24"/>
          <w:szCs w:val="24"/>
        </w:rPr>
        <w:t>所示），</w:t>
      </w:r>
      <w:r>
        <w:rPr>
          <w:rFonts w:hint="eastAsia"/>
          <w:sz w:val="24"/>
          <w:szCs w:val="24"/>
        </w:rPr>
        <w:t>2016</w:t>
      </w:r>
      <w:r>
        <w:rPr>
          <w:rFonts w:hint="eastAsia"/>
          <w:sz w:val="24"/>
          <w:szCs w:val="24"/>
        </w:rPr>
        <w:t>年</w:t>
      </w:r>
      <w:r>
        <w:rPr>
          <w:rFonts w:hint="eastAsia"/>
          <w:sz w:val="24"/>
          <w:szCs w:val="24"/>
        </w:rPr>
        <w:t>10</w:t>
      </w:r>
      <w:r>
        <w:rPr>
          <w:rFonts w:hint="eastAsia"/>
          <w:sz w:val="24"/>
          <w:szCs w:val="24"/>
        </w:rPr>
        <w:t>月，美国前总统奥巴马在白宫前沿峰会上发布报告《国家人工智能研究和发展战略计划》，</w:t>
      </w:r>
      <w:r>
        <w:rPr>
          <w:rFonts w:hint="eastAsia"/>
          <w:sz w:val="24"/>
          <w:szCs w:val="24"/>
        </w:rPr>
        <w:t>12</w:t>
      </w:r>
      <w:r>
        <w:rPr>
          <w:rFonts w:hint="eastAsia"/>
          <w:sz w:val="24"/>
          <w:szCs w:val="24"/>
        </w:rPr>
        <w:t>月</w:t>
      </w:r>
      <w:r>
        <w:rPr>
          <w:rFonts w:hint="eastAsia"/>
          <w:sz w:val="24"/>
          <w:szCs w:val="24"/>
        </w:rPr>
        <w:lastRenderedPageBreak/>
        <w:t>20</w:t>
      </w:r>
      <w:r>
        <w:rPr>
          <w:rFonts w:hint="eastAsia"/>
          <w:sz w:val="24"/>
          <w:szCs w:val="24"/>
        </w:rPr>
        <w:t>日，美国白宫又跟进发布了一份关于人工智能的报告——《人工智能、自动化与经济》，日本政府也先后发布《机器人新战略》和《人工智能技术战略》，世界各国已经把发展智能化软件的政策提升到国家战略的高度</w:t>
      </w:r>
      <w:r>
        <w:rPr>
          <w:sz w:val="24"/>
          <w:szCs w:val="24"/>
        </w:rPr>
        <w:t>。近年来，为促进大数据、</w:t>
      </w:r>
      <w:proofErr w:type="gramStart"/>
      <w:r>
        <w:rPr>
          <w:sz w:val="24"/>
          <w:szCs w:val="24"/>
        </w:rPr>
        <w:t>云计算</w:t>
      </w:r>
      <w:proofErr w:type="gramEnd"/>
      <w:r>
        <w:rPr>
          <w:sz w:val="24"/>
          <w:szCs w:val="24"/>
        </w:rPr>
        <w:t>和人工智能的发展，我国</w:t>
      </w:r>
      <w:r>
        <w:rPr>
          <w:rFonts w:hint="eastAsia"/>
          <w:sz w:val="24"/>
          <w:szCs w:val="24"/>
        </w:rPr>
        <w:t>同样</w:t>
      </w:r>
      <w:r>
        <w:rPr>
          <w:sz w:val="24"/>
          <w:szCs w:val="24"/>
        </w:rPr>
        <w:t>密集出台了一系列发展战略、行动计划和支持政策：</w:t>
      </w:r>
      <w:r>
        <w:rPr>
          <w:sz w:val="24"/>
          <w:szCs w:val="24"/>
        </w:rPr>
        <w:t>2015</w:t>
      </w:r>
      <w:r>
        <w:rPr>
          <w:sz w:val="24"/>
          <w:szCs w:val="24"/>
        </w:rPr>
        <w:t>年，国务院颁布《促进大数据发展行动纲要》，强调数据已成为国家基础性战略资源。李克强总理在两会的政府报告中，提出要</w:t>
      </w:r>
      <w:r>
        <w:rPr>
          <w:rFonts w:hint="eastAsia"/>
          <w:sz w:val="24"/>
          <w:szCs w:val="24"/>
        </w:rPr>
        <w:t>“</w:t>
      </w:r>
      <w:r>
        <w:rPr>
          <w:sz w:val="24"/>
          <w:szCs w:val="24"/>
        </w:rPr>
        <w:t>制定互联网</w:t>
      </w:r>
      <w:r>
        <w:rPr>
          <w:sz w:val="24"/>
          <w:szCs w:val="24"/>
        </w:rPr>
        <w:t>+</w:t>
      </w:r>
      <w:r>
        <w:rPr>
          <w:sz w:val="24"/>
          <w:szCs w:val="24"/>
        </w:rPr>
        <w:t>行动计划</w:t>
      </w:r>
      <w:r>
        <w:rPr>
          <w:rFonts w:hint="eastAsia"/>
          <w:sz w:val="24"/>
          <w:szCs w:val="24"/>
        </w:rPr>
        <w:t xml:space="preserve"> </w:t>
      </w:r>
      <w:r>
        <w:rPr>
          <w:rFonts w:hint="eastAsia"/>
          <w:sz w:val="24"/>
          <w:szCs w:val="24"/>
        </w:rPr>
        <w:t>”</w:t>
      </w:r>
      <w:r>
        <w:rPr>
          <w:sz w:val="24"/>
          <w:szCs w:val="24"/>
        </w:rPr>
        <w:t>的要求，推动移动互联网、云计算、大数据、物联网</w:t>
      </w:r>
      <w:r>
        <w:rPr>
          <w:rFonts w:hint="eastAsia"/>
          <w:sz w:val="24"/>
          <w:szCs w:val="24"/>
        </w:rPr>
        <w:t>与</w:t>
      </w:r>
      <w:r>
        <w:rPr>
          <w:sz w:val="24"/>
          <w:szCs w:val="24"/>
        </w:rPr>
        <w:t>现代制造业结合，促进电子商务、工业互联网和互联网金融健康发展，引导互联网企业拓展国际市场；</w:t>
      </w:r>
      <w:r>
        <w:rPr>
          <w:sz w:val="24"/>
          <w:szCs w:val="24"/>
        </w:rPr>
        <w:t>2016</w:t>
      </w:r>
      <w:r>
        <w:rPr>
          <w:sz w:val="24"/>
          <w:szCs w:val="24"/>
        </w:rPr>
        <w:t>年，</w:t>
      </w:r>
      <w:proofErr w:type="gramStart"/>
      <w:r>
        <w:rPr>
          <w:sz w:val="24"/>
          <w:szCs w:val="24"/>
        </w:rPr>
        <w:t>国家发改委</w:t>
      </w:r>
      <w:proofErr w:type="gramEnd"/>
      <w:r>
        <w:rPr>
          <w:sz w:val="24"/>
          <w:szCs w:val="24"/>
        </w:rPr>
        <w:t>、科技部、工信部、</w:t>
      </w:r>
      <w:proofErr w:type="gramStart"/>
      <w:r>
        <w:rPr>
          <w:sz w:val="24"/>
          <w:szCs w:val="24"/>
        </w:rPr>
        <w:t>中央网信办</w:t>
      </w:r>
      <w:proofErr w:type="gramEnd"/>
      <w:r>
        <w:rPr>
          <w:sz w:val="24"/>
          <w:szCs w:val="24"/>
        </w:rPr>
        <w:t>联合发布了《</w:t>
      </w:r>
      <w:r>
        <w:rPr>
          <w:rFonts w:hint="eastAsia"/>
          <w:sz w:val="24"/>
          <w:szCs w:val="24"/>
        </w:rPr>
        <w:t>“</w:t>
      </w:r>
      <w:r>
        <w:rPr>
          <w:sz w:val="24"/>
          <w:szCs w:val="24"/>
        </w:rPr>
        <w:t>互联网＋</w:t>
      </w:r>
      <w:r>
        <w:rPr>
          <w:rFonts w:hint="eastAsia"/>
          <w:sz w:val="24"/>
          <w:szCs w:val="24"/>
        </w:rPr>
        <w:t>”</w:t>
      </w:r>
      <w:r>
        <w:rPr>
          <w:sz w:val="24"/>
          <w:szCs w:val="24"/>
        </w:rPr>
        <w:t>人工智能三年行动实施方案》</w:t>
      </w:r>
      <w:r>
        <w:rPr>
          <w:rFonts w:hint="eastAsia"/>
          <w:sz w:val="24"/>
          <w:szCs w:val="24"/>
        </w:rPr>
        <w:t>，</w:t>
      </w:r>
      <w:r>
        <w:rPr>
          <w:sz w:val="24"/>
          <w:szCs w:val="24"/>
        </w:rPr>
        <w:t>提出了三大方向共九大工程，系统地提出了我国在</w:t>
      </w:r>
      <w:r>
        <w:rPr>
          <w:sz w:val="24"/>
          <w:szCs w:val="24"/>
        </w:rPr>
        <w:t>2016-2018</w:t>
      </w:r>
      <w:r>
        <w:rPr>
          <w:sz w:val="24"/>
          <w:szCs w:val="24"/>
        </w:rPr>
        <w:t>年间推动人工智能发展的具体思路和内容；</w:t>
      </w:r>
      <w:r>
        <w:rPr>
          <w:sz w:val="24"/>
          <w:szCs w:val="24"/>
        </w:rPr>
        <w:t>2017</w:t>
      </w:r>
      <w:r>
        <w:rPr>
          <w:sz w:val="24"/>
          <w:szCs w:val="24"/>
        </w:rPr>
        <w:t>年，国务院颁布《新一代人工智能发展规划》，指出要抢抓人工智能发展的重大战略机遇，构筑我国人工智能发展的先发优势，加快建设创新型国家和世界科技强国</w:t>
      </w:r>
      <w:r>
        <w:rPr>
          <w:rFonts w:hint="eastAsia"/>
          <w:sz w:val="24"/>
          <w:szCs w:val="24"/>
        </w:rPr>
        <w:t>；同年，工业化信息部发布了《促进新一代人工智能产业发展的三年行动计划（</w:t>
      </w:r>
      <w:r>
        <w:rPr>
          <w:rFonts w:hint="eastAsia"/>
          <w:sz w:val="24"/>
          <w:szCs w:val="24"/>
        </w:rPr>
        <w:t>2018-2020</w:t>
      </w:r>
      <w:r>
        <w:rPr>
          <w:rFonts w:hint="eastAsia"/>
          <w:sz w:val="24"/>
          <w:szCs w:val="24"/>
        </w:rPr>
        <w:t>年）》，目的在于深入实施“中国制造</w:t>
      </w:r>
      <w:r>
        <w:rPr>
          <w:rFonts w:hint="eastAsia"/>
          <w:sz w:val="24"/>
          <w:szCs w:val="24"/>
        </w:rPr>
        <w:t>2025</w:t>
      </w:r>
      <w:r>
        <w:rPr>
          <w:rFonts w:hint="eastAsia"/>
          <w:sz w:val="24"/>
          <w:szCs w:val="24"/>
        </w:rPr>
        <w:t>”，加快人工智能产业发展，推动人工智能和实体经济深度融合，力争于</w:t>
      </w:r>
      <w:r>
        <w:rPr>
          <w:rFonts w:hint="eastAsia"/>
          <w:sz w:val="24"/>
          <w:szCs w:val="24"/>
        </w:rPr>
        <w:t>2020</w:t>
      </w:r>
      <w:r>
        <w:rPr>
          <w:rFonts w:hint="eastAsia"/>
          <w:sz w:val="24"/>
          <w:szCs w:val="24"/>
        </w:rPr>
        <w:t>年在一系列人工智能标志性产业取得重要突破，在若干重点领域形成国际竞争优势。</w:t>
      </w:r>
    </w:p>
    <w:p w14:paraId="0568CA06" w14:textId="77777777" w:rsidR="00C94B06" w:rsidRDefault="00C554F8">
      <w:pPr>
        <w:snapToGrid w:val="0"/>
        <w:spacing w:beforeLines="10" w:before="31" w:afterLines="10" w:after="31" w:line="360" w:lineRule="auto"/>
        <w:rPr>
          <w:sz w:val="24"/>
          <w:szCs w:val="24"/>
        </w:rPr>
      </w:pPr>
      <w:r>
        <w:rPr>
          <w:rFonts w:hint="eastAsia"/>
          <w:noProof/>
          <w:sz w:val="24"/>
          <w:szCs w:val="24"/>
        </w:rPr>
        <w:lastRenderedPageBreak/>
        <w:drawing>
          <wp:inline distT="0" distB="0" distL="114300" distR="114300" wp14:anchorId="07A306AD" wp14:editId="1443D050">
            <wp:extent cx="5267960" cy="5075555"/>
            <wp:effectExtent l="0" t="0" r="8890" b="10795"/>
            <wp:docPr id="12" name="图片 12" descr="pIYBAFtr3rCAflBAAAMSANGYFxg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IYBAFtr3rCAflBAAAMSANGYFxg473"/>
                    <pic:cNvPicPr>
                      <a:picLocks noChangeAspect="1"/>
                    </pic:cNvPicPr>
                  </pic:nvPicPr>
                  <pic:blipFill>
                    <a:blip r:embed="rId7"/>
                    <a:stretch>
                      <a:fillRect/>
                    </a:stretch>
                  </pic:blipFill>
                  <pic:spPr>
                    <a:xfrm>
                      <a:off x="0" y="0"/>
                      <a:ext cx="5267960" cy="5075555"/>
                    </a:xfrm>
                    <a:prstGeom prst="rect">
                      <a:avLst/>
                    </a:prstGeom>
                  </pic:spPr>
                </pic:pic>
              </a:graphicData>
            </a:graphic>
          </wp:inline>
        </w:drawing>
      </w:r>
    </w:p>
    <w:p w14:paraId="201B01BA" w14:textId="77777777" w:rsidR="00C94B06" w:rsidRDefault="00C554F8">
      <w:pPr>
        <w:snapToGrid w:val="0"/>
        <w:spacing w:line="360" w:lineRule="auto"/>
        <w:ind w:firstLineChars="196" w:firstLine="472"/>
        <w:jc w:val="center"/>
        <w:rPr>
          <w:sz w:val="24"/>
          <w:szCs w:val="24"/>
        </w:rPr>
      </w:pPr>
      <w:r>
        <w:rPr>
          <w:rFonts w:ascii="宋体" w:cs="宋体" w:hint="eastAsia"/>
          <w:b/>
          <w:bCs/>
          <w:sz w:val="24"/>
          <w:szCs w:val="24"/>
        </w:rPr>
        <w:t>图1-2</w:t>
      </w:r>
      <w:r>
        <w:rPr>
          <w:rFonts w:ascii="宋体" w:cs="宋体"/>
          <w:b/>
          <w:bCs/>
          <w:sz w:val="24"/>
          <w:szCs w:val="24"/>
        </w:rPr>
        <w:t xml:space="preserve"> </w:t>
      </w:r>
      <w:r>
        <w:rPr>
          <w:rFonts w:ascii="宋体" w:cs="宋体" w:hint="eastAsia"/>
          <w:b/>
          <w:bCs/>
          <w:sz w:val="24"/>
          <w:szCs w:val="24"/>
        </w:rPr>
        <w:t>世界</w:t>
      </w:r>
      <w:r>
        <w:rPr>
          <w:rFonts w:asciiTheme="minorEastAsia" w:eastAsiaTheme="minorEastAsia" w:hAnsiTheme="minorEastAsia" w:cstheme="minorEastAsia" w:hint="eastAsia"/>
          <w:b/>
          <w:bCs/>
          <w:color w:val="333333"/>
          <w:spacing w:val="8"/>
          <w:sz w:val="24"/>
          <w:szCs w:val="24"/>
          <w:shd w:val="clear" w:color="auto" w:fill="FFFFFF"/>
        </w:rPr>
        <w:t>各国人工智能政策与执行机构</w:t>
      </w:r>
    </w:p>
    <w:p w14:paraId="471E033A" w14:textId="77777777" w:rsidR="00C94B06" w:rsidRDefault="00C554F8">
      <w:pPr>
        <w:pStyle w:val="4"/>
        <w:ind w:firstLine="420"/>
      </w:pPr>
      <w:r>
        <w:rPr>
          <w:rFonts w:hint="eastAsia"/>
        </w:rPr>
        <w:t>1.1.2</w:t>
      </w:r>
      <w:r>
        <w:rPr>
          <w:rFonts w:hint="eastAsia"/>
        </w:rPr>
        <w:t>智能化软件系统的广泛应用</w:t>
      </w:r>
    </w:p>
    <w:p w14:paraId="656EACEC" w14:textId="77777777" w:rsidR="00C94B06" w:rsidRDefault="00C554F8">
      <w:pPr>
        <w:snapToGrid w:val="0"/>
        <w:spacing w:beforeLines="10" w:before="31" w:afterLines="10" w:after="31" w:line="360" w:lineRule="auto"/>
        <w:ind w:firstLineChars="196" w:firstLine="470"/>
        <w:rPr>
          <w:sz w:val="24"/>
          <w:szCs w:val="24"/>
        </w:rPr>
      </w:pPr>
      <w:r>
        <w:rPr>
          <w:rFonts w:hint="eastAsia"/>
          <w:sz w:val="24"/>
          <w:szCs w:val="24"/>
        </w:rPr>
        <w:t>在当前全面推进战略性新兴产业及高技术制造业建设的形势下，智能化软件系统为提升现代企事业单位生产力水平提供重要支撑，为国民经济的飞速增长和社会的持续稳定发展提供有力保障。智能化软件</w:t>
      </w:r>
      <w:r>
        <w:rPr>
          <w:sz w:val="24"/>
          <w:szCs w:val="24"/>
        </w:rPr>
        <w:t>系统是指能够产生人类智能行为的软件系统，通常通过学习或者自适应等方式获得处理问题的</w:t>
      </w:r>
      <w:r>
        <w:rPr>
          <w:rFonts w:hint="eastAsia"/>
          <w:sz w:val="24"/>
          <w:szCs w:val="24"/>
        </w:rPr>
        <w:t>逻辑，</w:t>
      </w:r>
      <w:r>
        <w:rPr>
          <w:sz w:val="24"/>
          <w:szCs w:val="24"/>
        </w:rPr>
        <w:t>具有强大的认知和问题解决能力，正在推动经济社会从数字化、网络化向智能化加速跃进。</w:t>
      </w:r>
      <w:r>
        <w:rPr>
          <w:rFonts w:hint="eastAsia"/>
          <w:sz w:val="24"/>
          <w:szCs w:val="24"/>
        </w:rPr>
        <w:t>在</w:t>
      </w:r>
      <w:r>
        <w:rPr>
          <w:sz w:val="24"/>
          <w:szCs w:val="24"/>
        </w:rPr>
        <w:t>智能化时代背景下，大数据提供的海量数据、</w:t>
      </w:r>
      <w:proofErr w:type="gramStart"/>
      <w:r>
        <w:rPr>
          <w:sz w:val="24"/>
          <w:szCs w:val="24"/>
        </w:rPr>
        <w:t>云计算</w:t>
      </w:r>
      <w:proofErr w:type="gramEnd"/>
      <w:r>
        <w:rPr>
          <w:sz w:val="24"/>
          <w:szCs w:val="24"/>
        </w:rPr>
        <w:t>带来的超强计算能力以及人工智能算法的不断演进为</w:t>
      </w:r>
      <w:r>
        <w:rPr>
          <w:rFonts w:hint="eastAsia"/>
          <w:sz w:val="24"/>
          <w:szCs w:val="24"/>
        </w:rPr>
        <w:t>智能化软件</w:t>
      </w:r>
      <w:r>
        <w:rPr>
          <w:sz w:val="24"/>
          <w:szCs w:val="24"/>
        </w:rPr>
        <w:t>系统的飞速发展插上了腾飞的翅膀。</w:t>
      </w:r>
    </w:p>
    <w:p w14:paraId="61ECC64E" w14:textId="77777777" w:rsidR="00C94B06" w:rsidRDefault="00C554F8">
      <w:pPr>
        <w:snapToGrid w:val="0"/>
        <w:spacing w:beforeLines="10" w:before="31" w:afterLines="10" w:after="31" w:line="360" w:lineRule="auto"/>
        <w:ind w:firstLineChars="196" w:firstLine="470"/>
        <w:rPr>
          <w:sz w:val="24"/>
          <w:szCs w:val="24"/>
        </w:rPr>
      </w:pPr>
      <w:r>
        <w:rPr>
          <w:sz w:val="24"/>
          <w:szCs w:val="24"/>
        </w:rPr>
        <w:t>目前，</w:t>
      </w:r>
      <w:r>
        <w:rPr>
          <w:rFonts w:hint="eastAsia"/>
          <w:sz w:val="24"/>
          <w:szCs w:val="24"/>
        </w:rPr>
        <w:t>智能化软件</w:t>
      </w:r>
      <w:r>
        <w:rPr>
          <w:sz w:val="24"/>
          <w:szCs w:val="24"/>
        </w:rPr>
        <w:t>系统在各个领域表现良好甚至达到了人类的水平</w:t>
      </w:r>
      <w:r>
        <w:rPr>
          <w:rFonts w:hint="eastAsia"/>
          <w:sz w:val="24"/>
          <w:szCs w:val="24"/>
        </w:rPr>
        <w:t>，</w:t>
      </w:r>
      <w:proofErr w:type="gramStart"/>
      <w:r>
        <w:rPr>
          <w:sz w:val="24"/>
          <w:szCs w:val="24"/>
        </w:rPr>
        <w:t>谷歌公司</w:t>
      </w:r>
      <w:proofErr w:type="gramEnd"/>
      <w:r>
        <w:rPr>
          <w:sz w:val="24"/>
          <w:szCs w:val="24"/>
        </w:rPr>
        <w:t>的</w:t>
      </w:r>
      <w:proofErr w:type="spellStart"/>
      <w:r>
        <w:rPr>
          <w:sz w:val="24"/>
          <w:szCs w:val="24"/>
        </w:rPr>
        <w:t>AlphaGo</w:t>
      </w:r>
      <w:proofErr w:type="spellEnd"/>
      <w:r>
        <w:rPr>
          <w:sz w:val="24"/>
          <w:szCs w:val="24"/>
        </w:rPr>
        <w:t>围棋智能机器人</w:t>
      </w:r>
      <w:r>
        <w:rPr>
          <w:sz w:val="24"/>
          <w:szCs w:val="24"/>
        </w:rPr>
        <w:t>[5,6]</w:t>
      </w:r>
      <w:r>
        <w:rPr>
          <w:sz w:val="24"/>
          <w:szCs w:val="24"/>
        </w:rPr>
        <w:t>依靠深度学习技术战胜了排名世界第一的围</w:t>
      </w:r>
      <w:r>
        <w:rPr>
          <w:sz w:val="24"/>
          <w:szCs w:val="24"/>
        </w:rPr>
        <w:lastRenderedPageBreak/>
        <w:t>棋冠军柯洁及职业九段棋手李世石；</w:t>
      </w:r>
      <w:r>
        <w:rPr>
          <w:sz w:val="24"/>
          <w:szCs w:val="24"/>
        </w:rPr>
        <w:t xml:space="preserve">IBM </w:t>
      </w:r>
      <w:r>
        <w:rPr>
          <w:sz w:val="24"/>
          <w:szCs w:val="24"/>
        </w:rPr>
        <w:t>公司的深蓝智能计算系统</w:t>
      </w:r>
      <w:r>
        <w:rPr>
          <w:sz w:val="24"/>
          <w:szCs w:val="24"/>
        </w:rPr>
        <w:t>[6]</w:t>
      </w:r>
      <w:r>
        <w:rPr>
          <w:sz w:val="24"/>
          <w:szCs w:val="24"/>
        </w:rPr>
        <w:t>战胜了国际象棋特级大师加里</w:t>
      </w:r>
      <w:r>
        <w:rPr>
          <w:sz w:val="24"/>
          <w:szCs w:val="24"/>
        </w:rPr>
        <w:t>·</w:t>
      </w:r>
      <w:r>
        <w:rPr>
          <w:sz w:val="24"/>
          <w:szCs w:val="24"/>
        </w:rPr>
        <w:t>卡斯帕罗夫</w:t>
      </w:r>
      <w:r>
        <w:rPr>
          <w:rFonts w:hint="eastAsia"/>
          <w:sz w:val="24"/>
          <w:szCs w:val="24"/>
        </w:rPr>
        <w:t>。智能化软件系统渗透到我们生活的每个角落，正在逐渐改变我们生活的方方面面，主要包括以下领域：</w:t>
      </w:r>
    </w:p>
    <w:p w14:paraId="53807FBE" w14:textId="77777777" w:rsidR="00C94B06" w:rsidRDefault="00C554F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color w:val="000000"/>
          <w:sz w:val="24"/>
          <w:szCs w:val="24"/>
        </w:rPr>
      </w:pPr>
      <w:r>
        <w:rPr>
          <w:rFonts w:hint="eastAsia"/>
          <w:b/>
          <w:bCs/>
          <w:sz w:val="24"/>
          <w:szCs w:val="24"/>
        </w:rPr>
        <w:t>智能家居</w:t>
      </w:r>
      <w:r>
        <w:rPr>
          <w:rFonts w:hint="eastAsia"/>
          <w:sz w:val="24"/>
          <w:szCs w:val="24"/>
        </w:rPr>
        <w:t>：人工智能技术打造智能家电。通过人工智能技术丰富家用电器的功能，对家电进行智能化，并为各种音乐类智能辅助设备提供智能服务和类型的人工智能应用模式是目前最为智能家居市场所广泛接受的。如三星公司的智能冰箱</w:t>
      </w:r>
      <w:r>
        <w:rPr>
          <w:rFonts w:hint="eastAsia"/>
          <w:sz w:val="24"/>
          <w:szCs w:val="24"/>
        </w:rPr>
        <w:t>Family Hub</w:t>
      </w:r>
      <w:r>
        <w:rPr>
          <w:rFonts w:hint="eastAsia"/>
          <w:sz w:val="24"/>
          <w:szCs w:val="24"/>
        </w:rPr>
        <w:t>内嵌</w:t>
      </w:r>
      <w:proofErr w:type="spellStart"/>
      <w:r>
        <w:rPr>
          <w:rFonts w:hint="eastAsia"/>
          <w:sz w:val="24"/>
          <w:szCs w:val="24"/>
        </w:rPr>
        <w:t>Tizen</w:t>
      </w:r>
      <w:proofErr w:type="spellEnd"/>
      <w:r>
        <w:rPr>
          <w:rFonts w:hint="eastAsia"/>
          <w:sz w:val="24"/>
          <w:szCs w:val="24"/>
        </w:rPr>
        <w:t>智能系统，整合了诸如音乐播放器、内置拍照监控、日历查看等功能，实现家电产品物联网化；美的冰箱携手阿里巴巴</w:t>
      </w:r>
      <w:proofErr w:type="spellStart"/>
      <w:r>
        <w:rPr>
          <w:rFonts w:hint="eastAsia"/>
          <w:sz w:val="24"/>
          <w:szCs w:val="24"/>
        </w:rPr>
        <w:t>YunOS</w:t>
      </w:r>
      <w:proofErr w:type="spellEnd"/>
      <w:r>
        <w:rPr>
          <w:rFonts w:hint="eastAsia"/>
          <w:sz w:val="24"/>
          <w:szCs w:val="24"/>
        </w:rPr>
        <w:t>系统推出的“</w:t>
      </w:r>
      <w:r>
        <w:rPr>
          <w:rFonts w:hint="eastAsia"/>
          <w:sz w:val="24"/>
          <w:szCs w:val="24"/>
        </w:rPr>
        <w:t>650</w:t>
      </w:r>
      <w:r>
        <w:rPr>
          <w:rFonts w:hint="eastAsia"/>
          <w:sz w:val="24"/>
          <w:szCs w:val="24"/>
        </w:rPr>
        <w:t>升双屏新款概念互联网冰箱”使用了英特尔实感技术（</w:t>
      </w:r>
      <w:r>
        <w:rPr>
          <w:rFonts w:hint="eastAsia"/>
          <w:sz w:val="24"/>
          <w:szCs w:val="24"/>
        </w:rPr>
        <w:t>Intel Real Sense</w:t>
      </w:r>
      <w:r>
        <w:rPr>
          <w:rFonts w:hint="eastAsia"/>
          <w:sz w:val="24"/>
          <w:szCs w:val="24"/>
        </w:rPr>
        <w:t>）和英特尔</w:t>
      </w:r>
      <w:r>
        <w:rPr>
          <w:rFonts w:hint="eastAsia"/>
          <w:sz w:val="24"/>
          <w:szCs w:val="24"/>
        </w:rPr>
        <w:t xml:space="preserve"> </w:t>
      </w:r>
      <w:proofErr w:type="spellStart"/>
      <w:r>
        <w:rPr>
          <w:rFonts w:hint="eastAsia"/>
          <w:sz w:val="24"/>
          <w:szCs w:val="24"/>
        </w:rPr>
        <w:t>Haswell</w:t>
      </w:r>
      <w:proofErr w:type="spellEnd"/>
      <w:r>
        <w:rPr>
          <w:rFonts w:hint="eastAsia"/>
          <w:sz w:val="24"/>
          <w:szCs w:val="24"/>
        </w:rPr>
        <w:t>高性能处理器，通过图像识别技术记录食材种类和用户日常饮食数据，集合大数据云计算、深度学习技术，分析用户的饮食习惯，并通过对家庭饮食结构营养分析，结合时令、体质特征等多种维度，给出最全面</w:t>
      </w:r>
      <w:proofErr w:type="gramStart"/>
      <w:r>
        <w:rPr>
          <w:rFonts w:hint="eastAsia"/>
          <w:sz w:val="24"/>
          <w:szCs w:val="24"/>
        </w:rPr>
        <w:t>最</w:t>
      </w:r>
      <w:proofErr w:type="gramEnd"/>
      <w:r>
        <w:rPr>
          <w:rFonts w:hint="eastAsia"/>
          <w:sz w:val="24"/>
          <w:szCs w:val="24"/>
        </w:rPr>
        <w:t>营养的健康膳食建议；亚马逊的</w:t>
      </w:r>
      <w:r>
        <w:rPr>
          <w:rFonts w:hint="eastAsia"/>
          <w:sz w:val="24"/>
          <w:szCs w:val="24"/>
        </w:rPr>
        <w:t>Echo</w:t>
      </w:r>
      <w:r>
        <w:rPr>
          <w:rFonts w:hint="eastAsia"/>
          <w:sz w:val="24"/>
          <w:szCs w:val="24"/>
        </w:rPr>
        <w:t>智能音箱，</w:t>
      </w:r>
      <w:r>
        <w:rPr>
          <w:rFonts w:asciiTheme="minorEastAsia" w:eastAsiaTheme="minorEastAsia" w:hAnsiTheme="minorEastAsia" w:cstheme="minorEastAsia" w:hint="eastAsia"/>
          <w:color w:val="000000"/>
          <w:sz w:val="24"/>
          <w:szCs w:val="24"/>
        </w:rPr>
        <w:t>该音箱在语音识别上更加开放的策略，这款产品最大的亮点是将智能语音交互技术植入到传统音箱中，从而赋予了音箱人工智能的属性，这个被称为“</w:t>
      </w:r>
      <w:r>
        <w:rPr>
          <w:rFonts w:eastAsiaTheme="minorEastAsia"/>
          <w:color w:val="000000"/>
          <w:sz w:val="24"/>
          <w:szCs w:val="24"/>
        </w:rPr>
        <w:t>Alexa</w:t>
      </w:r>
      <w:r>
        <w:rPr>
          <w:rFonts w:asciiTheme="minorEastAsia" w:eastAsiaTheme="minorEastAsia" w:hAnsiTheme="minorEastAsia" w:cstheme="minorEastAsia" w:hint="eastAsia"/>
          <w:color w:val="000000"/>
          <w:sz w:val="24"/>
          <w:szCs w:val="24"/>
        </w:rPr>
        <w:t>”的语音助手可以像你的朋友一样与你交流，同时还能为你播放音乐、新闻、</w:t>
      </w:r>
      <w:proofErr w:type="gramStart"/>
      <w:r>
        <w:rPr>
          <w:rFonts w:asciiTheme="minorEastAsia" w:eastAsiaTheme="minorEastAsia" w:hAnsiTheme="minorEastAsia" w:cstheme="minorEastAsia" w:hint="eastAsia"/>
          <w:color w:val="000000"/>
          <w:sz w:val="24"/>
          <w:szCs w:val="24"/>
        </w:rPr>
        <w:t>网购下单</w:t>
      </w:r>
      <w:proofErr w:type="gramEnd"/>
      <w:r>
        <w:rPr>
          <w:rFonts w:asciiTheme="minorEastAsia" w:eastAsiaTheme="minorEastAsia" w:hAnsiTheme="minorEastAsia" w:cstheme="minorEastAsia" w:hint="eastAsia"/>
          <w:color w:val="000000"/>
          <w:sz w:val="24"/>
          <w:szCs w:val="24"/>
        </w:rPr>
        <w:t>、</w:t>
      </w:r>
      <w:r>
        <w:rPr>
          <w:rFonts w:eastAsiaTheme="minorEastAsia"/>
          <w:color w:val="000000"/>
          <w:sz w:val="24"/>
          <w:szCs w:val="24"/>
        </w:rPr>
        <w:t>Uber</w:t>
      </w:r>
      <w:r>
        <w:rPr>
          <w:rFonts w:asciiTheme="minorEastAsia" w:eastAsiaTheme="minorEastAsia" w:hAnsiTheme="minorEastAsia" w:cstheme="minorEastAsia" w:hint="eastAsia"/>
          <w:color w:val="000000"/>
          <w:sz w:val="24"/>
          <w:szCs w:val="24"/>
        </w:rPr>
        <w:t>叫车、定外卖等等。</w:t>
      </w:r>
    </w:p>
    <w:p w14:paraId="03B17AF6" w14:textId="77777777" w:rsidR="00C94B06" w:rsidRDefault="00C554F8">
      <w:pPr>
        <w:snapToGrid w:val="0"/>
        <w:spacing w:beforeLines="10" w:before="31" w:afterLines="10" w:after="31" w:line="360" w:lineRule="auto"/>
        <w:ind w:firstLine="420"/>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此外，人工智能技术助力家居智能控制平台，通过开发完整的智能家居控制系统或控制器，使得居住者能够智能控制室内的门、窗和各种家用电子设备，谷歌的</w:t>
      </w:r>
      <w:r>
        <w:rPr>
          <w:rFonts w:eastAsiaTheme="minorEastAsia"/>
          <w:color w:val="000000"/>
          <w:sz w:val="24"/>
          <w:szCs w:val="24"/>
        </w:rPr>
        <w:t>Google Home</w:t>
      </w:r>
      <w:r>
        <w:rPr>
          <w:rFonts w:asciiTheme="minorEastAsia" w:eastAsiaTheme="minorEastAsia" w:hAnsiTheme="minorEastAsia" w:cstheme="minorEastAsia" w:hint="eastAsia"/>
          <w:color w:val="000000"/>
          <w:sz w:val="24"/>
          <w:szCs w:val="24"/>
        </w:rPr>
        <w:t>家庭设备的控制中心、扎克伯格的“贾维斯”智能管家，</w:t>
      </w:r>
      <w:r>
        <w:rPr>
          <w:rFonts w:ascii="Arial" w:hAnsi="Arial" w:cs="Arial"/>
          <w:color w:val="333333"/>
          <w:sz w:val="24"/>
          <w:szCs w:val="24"/>
          <w:shd w:val="clear" w:color="auto" w:fill="FFFFFF"/>
        </w:rPr>
        <w:t>苹果公司开发的</w:t>
      </w:r>
      <w:proofErr w:type="spellStart"/>
      <w:r>
        <w:rPr>
          <w:color w:val="333333"/>
          <w:sz w:val="24"/>
          <w:szCs w:val="24"/>
          <w:shd w:val="clear" w:color="auto" w:fill="FFFFFF"/>
        </w:rPr>
        <w:t>HomeKit</w:t>
      </w:r>
      <w:proofErr w:type="spellEnd"/>
      <w:r>
        <w:rPr>
          <w:rFonts w:ascii="Arial" w:hAnsi="Arial" w:cs="Arial"/>
          <w:color w:val="333333"/>
          <w:sz w:val="24"/>
          <w:szCs w:val="24"/>
          <w:shd w:val="clear" w:color="auto" w:fill="FFFFFF"/>
        </w:rPr>
        <w:t>智能家居平台</w:t>
      </w:r>
      <w:r>
        <w:rPr>
          <w:rFonts w:asciiTheme="minorEastAsia" w:eastAsiaTheme="minorEastAsia" w:hAnsiTheme="minorEastAsia" w:cstheme="minorEastAsia" w:hint="eastAsia"/>
          <w:color w:val="000000"/>
          <w:sz w:val="24"/>
          <w:szCs w:val="24"/>
        </w:rPr>
        <w:t>等都是智能家居控制平台的典型应用。</w:t>
      </w:r>
    </w:p>
    <w:p w14:paraId="4AC6E82A" w14:textId="77777777" w:rsidR="00C94B06" w:rsidRDefault="00C554F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智慧娱乐：</w:t>
      </w:r>
      <w:r>
        <w:rPr>
          <w:rFonts w:asciiTheme="minorEastAsia" w:eastAsiaTheme="minorEastAsia" w:hAnsiTheme="minorEastAsia" w:cstheme="minorEastAsia" w:hint="eastAsia"/>
          <w:color w:val="000000"/>
          <w:sz w:val="24"/>
          <w:szCs w:val="24"/>
        </w:rPr>
        <w:t>如</w:t>
      </w:r>
      <w:proofErr w:type="gramStart"/>
      <w:r>
        <w:rPr>
          <w:rFonts w:asciiTheme="minorEastAsia" w:eastAsiaTheme="minorEastAsia" w:hAnsiTheme="minorEastAsia" w:cstheme="minorEastAsia" w:hint="eastAsia"/>
          <w:color w:val="000000"/>
          <w:sz w:val="24"/>
          <w:szCs w:val="24"/>
        </w:rPr>
        <w:t>迪</w:t>
      </w:r>
      <w:proofErr w:type="gramEnd"/>
      <w:r>
        <w:rPr>
          <w:rFonts w:asciiTheme="minorEastAsia" w:eastAsiaTheme="minorEastAsia" w:hAnsiTheme="minorEastAsia" w:cstheme="minorEastAsia" w:hint="eastAsia"/>
          <w:color w:val="000000"/>
          <w:sz w:val="24"/>
          <w:szCs w:val="24"/>
        </w:rPr>
        <w:t>士尼研发部门正在与其主题公园的幻想工程团队密切合作，建造一些大家耳熟能详的景点和角色，试图把我们此前在大银幕上看到的、属于未来或者梦幻的角色和场景落实到我们能沉浸其中的故事中。比如</w:t>
      </w:r>
      <w:proofErr w:type="gramStart"/>
      <w:r>
        <w:rPr>
          <w:rFonts w:asciiTheme="minorEastAsia" w:eastAsiaTheme="minorEastAsia" w:hAnsiTheme="minorEastAsia" w:cstheme="minorEastAsia" w:hint="eastAsia"/>
          <w:color w:val="000000"/>
          <w:sz w:val="24"/>
          <w:szCs w:val="24"/>
        </w:rPr>
        <w:t>迪</w:t>
      </w:r>
      <w:proofErr w:type="gramEnd"/>
      <w:r>
        <w:rPr>
          <w:rFonts w:asciiTheme="minorEastAsia" w:eastAsiaTheme="minorEastAsia" w:hAnsiTheme="minorEastAsia" w:cstheme="minorEastAsia" w:hint="eastAsia"/>
          <w:color w:val="000000"/>
          <w:sz w:val="24"/>
          <w:szCs w:val="24"/>
        </w:rPr>
        <w:t>士尼正在通过Zippy.AI的技术，在即将开张的星战主题公园“Galaxy's Edge”中，为大家带来真正的萌宠机器人R2D2。这个真实的R2D2可以在人行道上给游客导航，成为公园的智能导</w:t>
      </w:r>
      <w:proofErr w:type="gramStart"/>
      <w:r>
        <w:rPr>
          <w:rFonts w:asciiTheme="minorEastAsia" w:eastAsiaTheme="minorEastAsia" w:hAnsiTheme="minorEastAsia" w:cstheme="minorEastAsia" w:hint="eastAsia"/>
          <w:color w:val="000000"/>
          <w:sz w:val="24"/>
          <w:szCs w:val="24"/>
        </w:rPr>
        <w:t>览</w:t>
      </w:r>
      <w:proofErr w:type="gramEnd"/>
      <w:r>
        <w:rPr>
          <w:rFonts w:asciiTheme="minorEastAsia" w:eastAsiaTheme="minorEastAsia" w:hAnsiTheme="minorEastAsia" w:cstheme="minorEastAsia" w:hint="eastAsia"/>
          <w:color w:val="000000"/>
          <w:sz w:val="24"/>
          <w:szCs w:val="24"/>
        </w:rPr>
        <w:t>员。家长可以把孩子放心地交给R2D2带着玩。或许，以后我们在</w:t>
      </w:r>
      <w:proofErr w:type="gramStart"/>
      <w:r>
        <w:rPr>
          <w:rFonts w:asciiTheme="minorEastAsia" w:eastAsiaTheme="minorEastAsia" w:hAnsiTheme="minorEastAsia" w:cstheme="minorEastAsia" w:hint="eastAsia"/>
          <w:color w:val="000000"/>
          <w:sz w:val="24"/>
          <w:szCs w:val="24"/>
        </w:rPr>
        <w:t>迪</w:t>
      </w:r>
      <w:proofErr w:type="gramEnd"/>
      <w:r>
        <w:rPr>
          <w:rFonts w:asciiTheme="minorEastAsia" w:eastAsiaTheme="minorEastAsia" w:hAnsiTheme="minorEastAsia" w:cstheme="minorEastAsia" w:hint="eastAsia"/>
          <w:color w:val="000000"/>
          <w:sz w:val="24"/>
          <w:szCs w:val="24"/>
        </w:rPr>
        <w:t>士尼乐园中还会体验更深层的交互，比如米老鼠或许不仅仅只是“一个演员”，它甚至可以回答游客的提问。</w:t>
      </w:r>
    </w:p>
    <w:p w14:paraId="4BC560F5" w14:textId="77777777" w:rsidR="00C94B06" w:rsidRDefault="00C554F8">
      <w:pPr>
        <w:snapToGrid w:val="0"/>
        <w:spacing w:beforeLines="10" w:before="31" w:afterLines="10" w:after="31" w:line="360" w:lineRule="auto"/>
        <w:ind w:firstLine="420"/>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color w:val="000000"/>
          <w:sz w:val="24"/>
          <w:szCs w:val="24"/>
        </w:rPr>
        <w:lastRenderedPageBreak/>
        <w:t>此外，人工智能不仅会实现语音交互，而且还能模仿明星的声音，Lyrebird是一家专门提供名人声音的公司，该公司可以从音调，口音和调频的角度来模仿声音。虚拟现实技术正逐渐应用于游戏行业，让虚拟世界显得更加真实。</w:t>
      </w:r>
    </w:p>
    <w:p w14:paraId="6E257EB4" w14:textId="77777777" w:rsidR="00C94B06" w:rsidRDefault="00C554F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智慧出行：</w:t>
      </w:r>
      <w:r>
        <w:rPr>
          <w:rFonts w:asciiTheme="minorEastAsia" w:eastAsiaTheme="minorEastAsia" w:hAnsiTheme="minorEastAsia" w:cstheme="minorEastAsia" w:hint="eastAsia"/>
          <w:color w:val="000000"/>
          <w:sz w:val="24"/>
          <w:szCs w:val="24"/>
        </w:rPr>
        <w:t>无人驾驶汽车是一种通过计算机系统来实现操纵行驶的智慧汽车，主要依靠智能路径规划技术、计算机视觉以及全球定位系统等技术协同合作，使计算机可以在没有人类操作下，安全驾驶汽车。无人驾驶汽车可以解决老年人残疾人出行困难的问题，也可以减少道路交通拥堵，同时可以一定程度上排除人为错误和不明智的判断，极大的降低道路交通事故安全隐患。近年来，无人驾驶汽车呈现出接近实用化的趋势，国外谷歌公司和国内百度公司在无人驾驶汽车领域处于领先水平。此外，智能交通机器人可以用于路口指挥交通，降低交通警察工作量；智能交通监控可应用于停车场、高速路口收费站、路口车辆抓拍等较为简单的监控设施；智能出行决策，可以通过对车流量、道路拥堵情况分析，提供智能路线规划、智能导航、出行信息提示和实时路况显示等服务，极大方便了人们的出行。</w:t>
      </w:r>
    </w:p>
    <w:p w14:paraId="2F7AA837" w14:textId="77777777" w:rsidR="00C94B06" w:rsidRDefault="00C554F8">
      <w:pPr>
        <w:numPr>
          <w:ilvl w:val="0"/>
          <w:numId w:val="1"/>
        </w:numPr>
        <w:snapToGrid w:val="0"/>
        <w:spacing w:beforeLines="10" w:before="31" w:afterLines="10" w:after="31" w:line="360" w:lineRule="auto"/>
        <w:ind w:firstLineChars="196" w:firstLine="472"/>
        <w:rPr>
          <w:rFonts w:ascii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智慧工作：</w:t>
      </w:r>
      <w:r>
        <w:rPr>
          <w:sz w:val="24"/>
          <w:szCs w:val="24"/>
        </w:rPr>
        <w:t>据埃森</w:t>
      </w:r>
      <w:proofErr w:type="gramStart"/>
      <w:r>
        <w:rPr>
          <w:sz w:val="24"/>
          <w:szCs w:val="24"/>
        </w:rPr>
        <w:t>哲</w:t>
      </w:r>
      <w:proofErr w:type="gramEnd"/>
      <w:r>
        <w:rPr>
          <w:sz w:val="24"/>
          <w:szCs w:val="24"/>
        </w:rPr>
        <w:t>公司测算，到</w:t>
      </w:r>
      <w:r>
        <w:rPr>
          <w:sz w:val="24"/>
          <w:szCs w:val="24"/>
        </w:rPr>
        <w:t>2035</w:t>
      </w:r>
      <w:r>
        <w:rPr>
          <w:sz w:val="24"/>
          <w:szCs w:val="24"/>
        </w:rPr>
        <w:t>年，人工智能技术的应用将使制造业总增长值（</w:t>
      </w:r>
      <w:r>
        <w:rPr>
          <w:sz w:val="24"/>
          <w:szCs w:val="24"/>
        </w:rPr>
        <w:t>GVA</w:t>
      </w:r>
      <w:r>
        <w:rPr>
          <w:sz w:val="24"/>
          <w:szCs w:val="24"/>
        </w:rPr>
        <w:t>）增长近</w:t>
      </w:r>
      <w:r>
        <w:rPr>
          <w:sz w:val="24"/>
          <w:szCs w:val="24"/>
        </w:rPr>
        <w:t>4</w:t>
      </w:r>
      <w:proofErr w:type="gramStart"/>
      <w:r>
        <w:rPr>
          <w:sz w:val="24"/>
          <w:szCs w:val="24"/>
        </w:rPr>
        <w:t>万亿</w:t>
      </w:r>
      <w:proofErr w:type="gramEnd"/>
      <w:r>
        <w:rPr>
          <w:sz w:val="24"/>
          <w:szCs w:val="24"/>
        </w:rPr>
        <w:t>美元，年度增长率达到</w:t>
      </w:r>
      <w:r>
        <w:rPr>
          <w:sz w:val="24"/>
          <w:szCs w:val="24"/>
        </w:rPr>
        <w:t>4.4%</w:t>
      </w:r>
      <w:r>
        <w:rPr>
          <w:sz w:val="24"/>
          <w:szCs w:val="24"/>
        </w:rPr>
        <w:t>。作为新的</w:t>
      </w:r>
      <w:r>
        <w:rPr>
          <w:sz w:val="24"/>
          <w:szCs w:val="24"/>
        </w:rPr>
        <w:t>“</w:t>
      </w:r>
      <w:r>
        <w:rPr>
          <w:sz w:val="24"/>
          <w:szCs w:val="24"/>
        </w:rPr>
        <w:t>生产要素</w:t>
      </w:r>
      <w:r>
        <w:rPr>
          <w:sz w:val="24"/>
          <w:szCs w:val="24"/>
        </w:rPr>
        <w:t>”</w:t>
      </w:r>
      <w:r>
        <w:rPr>
          <w:sz w:val="24"/>
          <w:szCs w:val="24"/>
        </w:rPr>
        <w:t>，人工智能对于制造业的影响有几方面：（</w:t>
      </w:r>
      <w:r>
        <w:rPr>
          <w:sz w:val="24"/>
          <w:szCs w:val="24"/>
        </w:rPr>
        <w:t>1</w:t>
      </w:r>
      <w:r>
        <w:rPr>
          <w:sz w:val="24"/>
          <w:szCs w:val="24"/>
        </w:rPr>
        <w:t>）机器将部分取代人的工作，实现智能自动化。在中国、日本等国家，可以弥补由于老龄化、人力资源成本提升带来的劳动力短缺问题。（</w:t>
      </w:r>
      <w:r>
        <w:rPr>
          <w:sz w:val="24"/>
          <w:szCs w:val="24"/>
        </w:rPr>
        <w:t>2</w:t>
      </w:r>
      <w:r>
        <w:rPr>
          <w:sz w:val="24"/>
          <w:szCs w:val="24"/>
        </w:rPr>
        <w:t>）人工智能通过增强劳动力技能带来生产效率的提升，以提高人的效率，经过重新培训的员工可以执行更高级的设计、编程和维护任务或创造性的工作。（</w:t>
      </w:r>
      <w:r>
        <w:rPr>
          <w:sz w:val="24"/>
          <w:szCs w:val="24"/>
        </w:rPr>
        <w:t>3</w:t>
      </w:r>
      <w:r>
        <w:rPr>
          <w:sz w:val="24"/>
          <w:szCs w:val="24"/>
        </w:rPr>
        <w:t>）人工智能与制造业的深度融合不但将加速新产品的开发过程，还将彻底颠覆原有的生产流程，人工智能程序不仅可以自动完成任务，而且还可以实现全新的业务流程。比如，根据客户的个性化需求自定义产品配置。这将是人工智能在制造业领域的最终目标。</w:t>
      </w:r>
      <w:r>
        <w:rPr>
          <w:rFonts w:hint="eastAsia"/>
          <w:sz w:val="24"/>
          <w:szCs w:val="24"/>
        </w:rPr>
        <w:t>目前，人工智能在制造及服务行业已经有了一些应用，</w:t>
      </w:r>
      <w:r>
        <w:rPr>
          <w:sz w:val="24"/>
          <w:szCs w:val="24"/>
        </w:rPr>
        <w:t>京东的无人仓储依靠智能控制系统实现了</w:t>
      </w:r>
      <w:r>
        <w:rPr>
          <w:sz w:val="24"/>
          <w:szCs w:val="24"/>
        </w:rPr>
        <w:t>6</w:t>
      </w:r>
      <w:r>
        <w:rPr>
          <w:sz w:val="24"/>
          <w:szCs w:val="24"/>
        </w:rPr>
        <w:t>倍于人类的思考决策速度及</w:t>
      </w:r>
      <w:r>
        <w:rPr>
          <w:sz w:val="24"/>
          <w:szCs w:val="24"/>
        </w:rPr>
        <w:t xml:space="preserve"> 10</w:t>
      </w:r>
      <w:r>
        <w:rPr>
          <w:sz w:val="24"/>
          <w:szCs w:val="24"/>
        </w:rPr>
        <w:t>倍于传统人工仓库的货物处理效率</w:t>
      </w:r>
      <w:r>
        <w:rPr>
          <w:sz w:val="24"/>
          <w:szCs w:val="24"/>
        </w:rPr>
        <w:t>[7]</w:t>
      </w:r>
      <w:r>
        <w:rPr>
          <w:sz w:val="24"/>
          <w:szCs w:val="24"/>
        </w:rPr>
        <w:t>；微软亚洲研究院利用</w:t>
      </w:r>
      <w:r>
        <w:rPr>
          <w:rFonts w:hint="eastAsia"/>
          <w:sz w:val="24"/>
          <w:szCs w:val="24"/>
        </w:rPr>
        <w:t>智能化软件</w:t>
      </w:r>
      <w:r>
        <w:rPr>
          <w:sz w:val="24"/>
          <w:szCs w:val="24"/>
        </w:rPr>
        <w:t>系统来优化现有的航运操作，改善航运业网络运营，提升经济效益</w:t>
      </w:r>
      <w:r>
        <w:rPr>
          <w:sz w:val="24"/>
          <w:szCs w:val="24"/>
        </w:rPr>
        <w:t>[8]</w:t>
      </w:r>
      <w:r>
        <w:rPr>
          <w:sz w:val="24"/>
          <w:szCs w:val="24"/>
        </w:rPr>
        <w:t>；微软亚洲研究院利用</w:t>
      </w:r>
      <w:r>
        <w:rPr>
          <w:rFonts w:hint="eastAsia"/>
          <w:sz w:val="24"/>
          <w:szCs w:val="24"/>
        </w:rPr>
        <w:t>智能化软件</w:t>
      </w:r>
      <w:r>
        <w:rPr>
          <w:sz w:val="24"/>
          <w:szCs w:val="24"/>
        </w:rPr>
        <w:t>系统来优化现有的航运操作，改善航运业网络运营，提升经济效益</w:t>
      </w:r>
      <w:r>
        <w:rPr>
          <w:sz w:val="24"/>
          <w:szCs w:val="24"/>
        </w:rPr>
        <w:t>[8]</w:t>
      </w:r>
      <w:r>
        <w:rPr>
          <w:rFonts w:hint="eastAsia"/>
          <w:sz w:val="24"/>
          <w:szCs w:val="24"/>
        </w:rPr>
        <w:t>。</w:t>
      </w:r>
    </w:p>
    <w:p w14:paraId="0F942452" w14:textId="77777777" w:rsidR="00C94B06" w:rsidRDefault="00C554F8">
      <w:pPr>
        <w:numPr>
          <w:ilvl w:val="0"/>
          <w:numId w:val="1"/>
        </w:numPr>
        <w:snapToGrid w:val="0"/>
        <w:spacing w:beforeLines="10" w:before="31" w:afterLines="10" w:after="31" w:line="360" w:lineRule="auto"/>
        <w:ind w:firstLineChars="196" w:firstLine="472"/>
        <w:rPr>
          <w:rFonts w:eastAsiaTheme="minorEastAsia"/>
          <w:b/>
          <w:bCs/>
          <w:color w:val="000000"/>
          <w:sz w:val="24"/>
          <w:szCs w:val="24"/>
        </w:rPr>
      </w:pPr>
      <w:r>
        <w:rPr>
          <w:rFonts w:asciiTheme="minorEastAsia" w:eastAsiaTheme="minorEastAsia" w:hAnsiTheme="minorEastAsia" w:cstheme="minorEastAsia" w:hint="eastAsia"/>
          <w:b/>
          <w:bCs/>
          <w:color w:val="000000"/>
          <w:sz w:val="24"/>
          <w:szCs w:val="24"/>
        </w:rPr>
        <w:t>智慧医疗：</w:t>
      </w:r>
      <w:r>
        <w:rPr>
          <w:color w:val="333333"/>
          <w:sz w:val="24"/>
          <w:szCs w:val="24"/>
          <w:shd w:val="clear" w:color="auto" w:fill="FFFFFF"/>
        </w:rPr>
        <w:t>在医疗领域，人工智能算法被应用到新药研制，提供辅助</w:t>
      </w:r>
      <w:r>
        <w:rPr>
          <w:color w:val="333333"/>
          <w:sz w:val="24"/>
          <w:szCs w:val="24"/>
          <w:shd w:val="clear" w:color="auto" w:fill="FFFFFF"/>
        </w:rPr>
        <w:lastRenderedPageBreak/>
        <w:t>诊疗，癌症检测等方面都有突破性进展，虽然还说不上完全取代，但是</w:t>
      </w:r>
      <w:r>
        <w:rPr>
          <w:color w:val="333333"/>
          <w:sz w:val="24"/>
          <w:szCs w:val="24"/>
          <w:shd w:val="clear" w:color="auto" w:fill="FFFFFF"/>
        </w:rPr>
        <w:t>AI+</w:t>
      </w:r>
      <w:r>
        <w:rPr>
          <w:color w:val="333333"/>
          <w:sz w:val="24"/>
          <w:szCs w:val="24"/>
          <w:shd w:val="clear" w:color="auto" w:fill="FFFFFF"/>
        </w:rPr>
        <w:t>人工智能已经能够在很多方面帮到医生及患者。数据显示，预计国内</w:t>
      </w:r>
      <w:r>
        <w:rPr>
          <w:color w:val="333333"/>
          <w:sz w:val="24"/>
          <w:szCs w:val="24"/>
          <w:shd w:val="clear" w:color="auto" w:fill="FFFFFF"/>
        </w:rPr>
        <w:t>AI+</w:t>
      </w:r>
      <w:r>
        <w:rPr>
          <w:color w:val="333333"/>
          <w:sz w:val="24"/>
          <w:szCs w:val="24"/>
          <w:shd w:val="clear" w:color="auto" w:fill="FFFFFF"/>
        </w:rPr>
        <w:t>医疗市场</w:t>
      </w:r>
      <w:r>
        <w:rPr>
          <w:color w:val="333333"/>
          <w:sz w:val="24"/>
          <w:szCs w:val="24"/>
          <w:shd w:val="clear" w:color="auto" w:fill="FFFFFF"/>
        </w:rPr>
        <w:t>2018</w:t>
      </w:r>
      <w:r>
        <w:rPr>
          <w:color w:val="333333"/>
          <w:sz w:val="24"/>
          <w:szCs w:val="24"/>
          <w:shd w:val="clear" w:color="auto" w:fill="FFFFFF"/>
        </w:rPr>
        <w:t>年规模将达到</w:t>
      </w:r>
      <w:r>
        <w:rPr>
          <w:color w:val="333333"/>
          <w:sz w:val="24"/>
          <w:szCs w:val="24"/>
          <w:shd w:val="clear" w:color="auto" w:fill="FFFFFF"/>
        </w:rPr>
        <w:t>200</w:t>
      </w:r>
      <w:r>
        <w:rPr>
          <w:color w:val="333333"/>
          <w:sz w:val="24"/>
          <w:szCs w:val="24"/>
          <w:shd w:val="clear" w:color="auto" w:fill="FFFFFF"/>
        </w:rPr>
        <w:t>亿，并继续保持超高增速。人工智能将起到解放医生劳动力的作用，从根本上提高医疗生产力，提升医疗供给端的服务能力，解决供不应求的医疗窘状。</w:t>
      </w:r>
      <w:r>
        <w:rPr>
          <w:rFonts w:hint="eastAsia"/>
          <w:color w:val="333333"/>
          <w:sz w:val="24"/>
          <w:szCs w:val="24"/>
          <w:shd w:val="clear" w:color="auto" w:fill="FFFFFF"/>
        </w:rPr>
        <w:t>此外，智慧医疗主要应用如下：</w:t>
      </w:r>
      <w:r>
        <w:rPr>
          <w:b/>
          <w:bCs/>
          <w:color w:val="333333"/>
          <w:sz w:val="24"/>
          <w:szCs w:val="24"/>
          <w:shd w:val="clear" w:color="auto" w:fill="FFFFFF"/>
        </w:rPr>
        <w:t>智能医疗机器人</w:t>
      </w:r>
      <w:r>
        <w:rPr>
          <w:color w:val="333333"/>
          <w:sz w:val="24"/>
          <w:szCs w:val="24"/>
          <w:shd w:val="clear" w:color="auto" w:fill="FFFFFF"/>
        </w:rPr>
        <w:t>可用于外科手术、功能康复及辅助护理等方面。</w:t>
      </w:r>
      <w:proofErr w:type="gramStart"/>
      <w:r>
        <w:rPr>
          <w:color w:val="333333"/>
          <w:sz w:val="24"/>
          <w:szCs w:val="24"/>
          <w:shd w:val="clear" w:color="auto" w:fill="FFFFFF"/>
        </w:rPr>
        <w:t>谷歌母</w:t>
      </w:r>
      <w:proofErr w:type="gramEnd"/>
      <w:r>
        <w:rPr>
          <w:color w:val="333333"/>
          <w:sz w:val="24"/>
          <w:szCs w:val="24"/>
          <w:shd w:val="clear" w:color="auto" w:fill="FFFFFF"/>
        </w:rPr>
        <w:t>公司</w:t>
      </w:r>
      <w:r>
        <w:rPr>
          <w:color w:val="333333"/>
          <w:sz w:val="24"/>
          <w:szCs w:val="24"/>
          <w:shd w:val="clear" w:color="auto" w:fill="FFFFFF"/>
        </w:rPr>
        <w:t>Alphabet</w:t>
      </w:r>
      <w:r>
        <w:rPr>
          <w:color w:val="333333"/>
          <w:sz w:val="24"/>
          <w:szCs w:val="24"/>
          <w:shd w:val="clear" w:color="auto" w:fill="FFFFFF"/>
        </w:rPr>
        <w:t>和强生公司在</w:t>
      </w:r>
      <w:r>
        <w:rPr>
          <w:color w:val="333333"/>
          <w:sz w:val="24"/>
          <w:szCs w:val="24"/>
          <w:shd w:val="clear" w:color="auto" w:fill="FFFFFF"/>
        </w:rPr>
        <w:t>2015</w:t>
      </w:r>
      <w:r>
        <w:rPr>
          <w:color w:val="333333"/>
          <w:sz w:val="24"/>
          <w:szCs w:val="24"/>
          <w:shd w:val="clear" w:color="auto" w:fill="FFFFFF"/>
        </w:rPr>
        <w:t>年</w:t>
      </w:r>
      <w:r>
        <w:rPr>
          <w:color w:val="333333"/>
          <w:sz w:val="24"/>
          <w:szCs w:val="24"/>
          <w:shd w:val="clear" w:color="auto" w:fill="FFFFFF"/>
        </w:rPr>
        <w:t>12</w:t>
      </w:r>
      <w:r>
        <w:rPr>
          <w:color w:val="333333"/>
          <w:sz w:val="24"/>
          <w:szCs w:val="24"/>
          <w:shd w:val="clear" w:color="auto" w:fill="FFFFFF"/>
        </w:rPr>
        <w:t>月联合成立</w:t>
      </w:r>
      <w:r>
        <w:rPr>
          <w:color w:val="333333"/>
          <w:sz w:val="24"/>
          <w:szCs w:val="24"/>
          <w:shd w:val="clear" w:color="auto" w:fill="FFFFFF"/>
        </w:rPr>
        <w:t>Verb Surgical</w:t>
      </w:r>
      <w:r>
        <w:rPr>
          <w:color w:val="333333"/>
          <w:sz w:val="24"/>
          <w:szCs w:val="24"/>
          <w:shd w:val="clear" w:color="auto" w:fill="FFFFFF"/>
        </w:rPr>
        <w:t>公司，研发新一代辅助手术的机器人；</w:t>
      </w:r>
      <w:r>
        <w:rPr>
          <w:b/>
          <w:bCs/>
          <w:color w:val="333333"/>
          <w:sz w:val="24"/>
          <w:szCs w:val="24"/>
          <w:shd w:val="clear" w:color="auto" w:fill="FFFFFF"/>
        </w:rPr>
        <w:t>智能药物研发</w:t>
      </w:r>
      <w:r>
        <w:rPr>
          <w:color w:val="333333"/>
          <w:sz w:val="24"/>
          <w:szCs w:val="24"/>
          <w:shd w:val="clear" w:color="auto" w:fill="FFFFFF"/>
        </w:rPr>
        <w:t>已发展到虚拟药物筛选阶段，在计算机上模拟药物筛选的过程，对化合物可能的活性</w:t>
      </w:r>
      <w:proofErr w:type="gramStart"/>
      <w:r>
        <w:rPr>
          <w:color w:val="333333"/>
          <w:sz w:val="24"/>
          <w:szCs w:val="24"/>
          <w:shd w:val="clear" w:color="auto" w:fill="FFFFFF"/>
        </w:rPr>
        <w:t>作出</w:t>
      </w:r>
      <w:proofErr w:type="gramEnd"/>
      <w:r>
        <w:rPr>
          <w:color w:val="333333"/>
          <w:sz w:val="24"/>
          <w:szCs w:val="24"/>
          <w:shd w:val="clear" w:color="auto" w:fill="FFFFFF"/>
        </w:rPr>
        <w:t>预测，对可能成为药物的化合物进行有效筛选，大幅降低药物开发成本，最著名的药物研发深度学习</w:t>
      </w:r>
      <w:r>
        <w:rPr>
          <w:rFonts w:eastAsiaTheme="minorEastAsia"/>
          <w:color w:val="333333"/>
          <w:sz w:val="24"/>
          <w:szCs w:val="24"/>
          <w:shd w:val="clear" w:color="auto" w:fill="FFFFFF"/>
        </w:rPr>
        <w:t>模型可能是</w:t>
      </w:r>
      <w:r>
        <w:rPr>
          <w:rFonts w:eastAsiaTheme="minorEastAsia"/>
          <w:bCs/>
          <w:color w:val="333333"/>
          <w:sz w:val="27"/>
          <w:szCs w:val="27"/>
          <w:shd w:val="clear" w:color="auto" w:fill="FFFFFF"/>
        </w:rPr>
        <w:t>IBM</w:t>
      </w:r>
      <w:r>
        <w:rPr>
          <w:rFonts w:eastAsiaTheme="minorEastAsia"/>
          <w:bCs/>
          <w:color w:val="333333"/>
          <w:sz w:val="27"/>
          <w:szCs w:val="27"/>
          <w:shd w:val="clear" w:color="auto" w:fill="FFFFFF"/>
        </w:rPr>
        <w:t>的</w:t>
      </w:r>
      <w:r>
        <w:rPr>
          <w:rFonts w:eastAsiaTheme="minorEastAsia"/>
          <w:bCs/>
          <w:color w:val="333333"/>
          <w:sz w:val="27"/>
          <w:szCs w:val="27"/>
          <w:shd w:val="clear" w:color="auto" w:fill="FFFFFF"/>
        </w:rPr>
        <w:t>Watson</w:t>
      </w:r>
      <w:r>
        <w:rPr>
          <w:rFonts w:eastAsiaTheme="minorEastAsia"/>
          <w:color w:val="333333"/>
          <w:sz w:val="24"/>
          <w:szCs w:val="24"/>
          <w:shd w:val="clear" w:color="auto" w:fill="FFFFFF"/>
        </w:rPr>
        <w:t>机器人</w:t>
      </w:r>
      <w:r>
        <w:rPr>
          <w:rFonts w:eastAsiaTheme="minorEastAsia" w:hint="eastAsia"/>
          <w:color w:val="333333"/>
          <w:sz w:val="24"/>
          <w:szCs w:val="24"/>
          <w:shd w:val="clear" w:color="auto" w:fill="FFFFFF"/>
        </w:rPr>
        <w:t>，</w:t>
      </w:r>
      <w:r>
        <w:rPr>
          <w:rFonts w:ascii="Arial" w:hAnsi="Arial" w:cs="Arial"/>
          <w:color w:val="333333"/>
          <w:sz w:val="24"/>
          <w:szCs w:val="24"/>
          <w:shd w:val="clear" w:color="auto" w:fill="FFFFFF"/>
        </w:rPr>
        <w:t>在慢</w:t>
      </w:r>
      <w:r>
        <w:rPr>
          <w:rFonts w:ascii="Arial" w:hAnsi="Arial" w:cs="Arial" w:hint="eastAsia"/>
          <w:color w:val="333333"/>
          <w:sz w:val="24"/>
          <w:szCs w:val="24"/>
          <w:shd w:val="clear" w:color="auto" w:fill="FFFFFF"/>
        </w:rPr>
        <w:t>性</w:t>
      </w:r>
      <w:r>
        <w:rPr>
          <w:rFonts w:ascii="Arial" w:hAnsi="Arial" w:cs="Arial"/>
          <w:color w:val="333333"/>
          <w:sz w:val="24"/>
          <w:szCs w:val="24"/>
          <w:shd w:val="clear" w:color="auto" w:fill="FFFFFF"/>
        </w:rPr>
        <w:t>病管理、精准医疗、体外检测等九大医疗领域中实现</w:t>
      </w:r>
      <w:r>
        <w:rPr>
          <w:rFonts w:ascii="Arial" w:hAnsi="Arial" w:cs="Arial" w:hint="eastAsia"/>
          <w:color w:val="333333"/>
          <w:sz w:val="24"/>
          <w:szCs w:val="24"/>
          <w:shd w:val="clear" w:color="auto" w:fill="FFFFFF"/>
        </w:rPr>
        <w:t>了巨大</w:t>
      </w:r>
      <w:r>
        <w:rPr>
          <w:rFonts w:ascii="Arial" w:hAnsi="Arial" w:cs="Arial"/>
          <w:color w:val="333333"/>
          <w:sz w:val="24"/>
          <w:szCs w:val="24"/>
          <w:shd w:val="clear" w:color="auto" w:fill="FFFFFF"/>
        </w:rPr>
        <w:t>突破</w:t>
      </w:r>
      <w:r>
        <w:rPr>
          <w:rFonts w:ascii="Arial" w:hAnsi="Arial" w:cs="Arial" w:hint="eastAsia"/>
          <w:color w:val="333333"/>
          <w:sz w:val="24"/>
          <w:szCs w:val="24"/>
          <w:shd w:val="clear" w:color="auto" w:fill="FFFFFF"/>
        </w:rPr>
        <w:t>；</w:t>
      </w:r>
      <w:r>
        <w:rPr>
          <w:rFonts w:ascii="Arial" w:hAnsi="Arial" w:cs="Arial" w:hint="eastAsia"/>
          <w:b/>
          <w:bCs/>
          <w:color w:val="333333"/>
          <w:sz w:val="24"/>
          <w:szCs w:val="24"/>
          <w:shd w:val="clear" w:color="auto" w:fill="FFFFFF"/>
        </w:rPr>
        <w:t>智能诊疗</w:t>
      </w:r>
      <w:r>
        <w:rPr>
          <w:rFonts w:ascii="Arial" w:hAnsi="Arial" w:cs="Arial" w:hint="eastAsia"/>
          <w:color w:val="333333"/>
          <w:sz w:val="24"/>
          <w:szCs w:val="24"/>
          <w:shd w:val="clear" w:color="auto" w:fill="FFFFFF"/>
        </w:rPr>
        <w:t>融合了知识图谱、自然语言处理、认知技术、自动推理、机器学习、信息检索等技术，通过假设任职和大规模的证据搜集、分析、评价，从而给出诊疗判断。百度在</w:t>
      </w:r>
      <w:r>
        <w:rPr>
          <w:rFonts w:ascii="Arial" w:hAnsi="Arial" w:cs="Arial" w:hint="eastAsia"/>
          <w:color w:val="333333"/>
          <w:sz w:val="24"/>
          <w:szCs w:val="24"/>
          <w:shd w:val="clear" w:color="auto" w:fill="FFFFFF"/>
        </w:rPr>
        <w:t>2016</w:t>
      </w:r>
      <w:r>
        <w:rPr>
          <w:rFonts w:ascii="Arial" w:hAnsi="Arial" w:cs="Arial" w:hint="eastAsia"/>
          <w:color w:val="333333"/>
          <w:sz w:val="24"/>
          <w:szCs w:val="24"/>
          <w:shd w:val="clear" w:color="auto" w:fill="FFFFFF"/>
        </w:rPr>
        <w:t>年成立了百度医疗大脑项目；</w:t>
      </w:r>
      <w:r>
        <w:rPr>
          <w:rFonts w:ascii="Arial" w:hAnsi="Arial" w:cs="Arial" w:hint="eastAsia"/>
          <w:b/>
          <w:bCs/>
          <w:color w:val="333333"/>
          <w:sz w:val="24"/>
          <w:szCs w:val="24"/>
          <w:shd w:val="clear" w:color="auto" w:fill="FFFFFF"/>
        </w:rPr>
        <w:t>智能影像识别</w:t>
      </w:r>
      <w:r>
        <w:rPr>
          <w:rFonts w:ascii="Arial" w:hAnsi="Arial" w:cs="Arial" w:hint="eastAsia"/>
          <w:color w:val="333333"/>
          <w:sz w:val="24"/>
          <w:szCs w:val="24"/>
          <w:shd w:val="clear" w:color="auto" w:fill="FFFFFF"/>
        </w:rPr>
        <w:t>指运用人工智能技术识别及分析医疗影像，帮助医生定位病症分析病情，辅助做出诊断；</w:t>
      </w:r>
      <w:r>
        <w:rPr>
          <w:rFonts w:ascii="Arial" w:hAnsi="Arial" w:cs="Arial"/>
          <w:b/>
          <w:color w:val="333333"/>
          <w:sz w:val="24"/>
          <w:szCs w:val="24"/>
          <w:shd w:val="clear" w:color="auto" w:fill="FFFFFF"/>
        </w:rPr>
        <w:t>智能健康管理</w:t>
      </w:r>
      <w:r>
        <w:rPr>
          <w:rFonts w:ascii="Arial" w:hAnsi="Arial" w:cs="Arial"/>
          <w:bCs/>
          <w:color w:val="333333"/>
          <w:sz w:val="24"/>
          <w:szCs w:val="24"/>
          <w:shd w:val="clear" w:color="auto" w:fill="FFFFFF"/>
        </w:rPr>
        <w:t>主要集中在风险识别、虚拟护士、精神健康、在线问诊、健康干预以及基于精准医学的健康管理。</w:t>
      </w:r>
      <w:r>
        <w:rPr>
          <w:rFonts w:ascii="Arial" w:hAnsi="Arial" w:cs="Arial" w:hint="eastAsia"/>
          <w:bCs/>
          <w:color w:val="333333"/>
          <w:sz w:val="24"/>
          <w:szCs w:val="24"/>
          <w:shd w:val="clear" w:color="auto" w:fill="FFFFFF"/>
        </w:rPr>
        <w:t>如</w:t>
      </w:r>
      <w:proofErr w:type="spellStart"/>
      <w:r>
        <w:rPr>
          <w:rFonts w:ascii="Arial" w:hAnsi="Arial" w:cs="Arial" w:hint="eastAsia"/>
          <w:bCs/>
          <w:color w:val="333333"/>
          <w:sz w:val="24"/>
          <w:szCs w:val="24"/>
          <w:shd w:val="clear" w:color="auto" w:fill="FFFFFF"/>
        </w:rPr>
        <w:t>Welltok</w:t>
      </w:r>
      <w:proofErr w:type="spellEnd"/>
      <w:r>
        <w:rPr>
          <w:rFonts w:ascii="Arial" w:hAnsi="Arial" w:cs="Arial" w:hint="eastAsia"/>
          <w:bCs/>
          <w:color w:val="333333"/>
          <w:sz w:val="24"/>
          <w:szCs w:val="24"/>
          <w:shd w:val="clear" w:color="auto" w:fill="FFFFFF"/>
        </w:rPr>
        <w:t>的健康管理平台，运用人工智能技术分析用户体征数据，为每一个用户创建多渠道的个性化健康路线。</w:t>
      </w:r>
    </w:p>
    <w:p w14:paraId="41420534" w14:textId="77777777" w:rsidR="00C94B06" w:rsidRDefault="00C554F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智慧教育：</w:t>
      </w:r>
      <w:r>
        <w:rPr>
          <w:rFonts w:asciiTheme="minorEastAsia" w:eastAsiaTheme="minorEastAsia" w:hAnsiTheme="minorEastAsia" w:cstheme="minorEastAsia" w:hint="eastAsia"/>
          <w:color w:val="000000"/>
          <w:sz w:val="24"/>
          <w:szCs w:val="24"/>
        </w:rPr>
        <w:t>教育AI时代已经来临，不仅仅是对学生的用户行为进行分析，更重要在于，减轻老师工作量，解放家长的时间和精力。未来网络课程或将占据更大的比例，届时整个网络教育将会朝着个性化方向发展。这依赖于人工智能的大数据分析及智能语音，通过图像识别，可以进行机器批改试卷、</w:t>
      </w:r>
      <w:proofErr w:type="gramStart"/>
      <w:r>
        <w:rPr>
          <w:rFonts w:asciiTheme="minorEastAsia" w:eastAsiaTheme="minorEastAsia" w:hAnsiTheme="minorEastAsia" w:cstheme="minorEastAsia" w:hint="eastAsia"/>
          <w:color w:val="000000"/>
          <w:sz w:val="24"/>
          <w:szCs w:val="24"/>
        </w:rPr>
        <w:t>识题答题</w:t>
      </w:r>
      <w:proofErr w:type="gramEnd"/>
      <w:r>
        <w:rPr>
          <w:rFonts w:asciiTheme="minorEastAsia" w:eastAsiaTheme="minorEastAsia" w:hAnsiTheme="minorEastAsia" w:cstheme="minorEastAsia" w:hint="eastAsia"/>
          <w:color w:val="000000"/>
          <w:sz w:val="24"/>
          <w:szCs w:val="24"/>
        </w:rPr>
        <w:t>等；通过</w:t>
      </w:r>
      <w:hyperlink r:id="rId8" w:tgtFrame="http://www.qianjia.com/html/2018-08/_blank" w:tooltip="语音识别" w:history="1">
        <w:r>
          <w:rPr>
            <w:rFonts w:asciiTheme="minorEastAsia" w:eastAsiaTheme="minorEastAsia" w:hAnsiTheme="minorEastAsia" w:cstheme="minorEastAsia" w:hint="eastAsia"/>
            <w:color w:val="000000"/>
            <w:sz w:val="24"/>
            <w:szCs w:val="24"/>
          </w:rPr>
          <w:t>语音识别</w:t>
        </w:r>
      </w:hyperlink>
      <w:r>
        <w:rPr>
          <w:rFonts w:asciiTheme="minorEastAsia" w:eastAsiaTheme="minorEastAsia" w:hAnsiTheme="minorEastAsia" w:cstheme="minorEastAsia" w:hint="eastAsia"/>
          <w:color w:val="000000"/>
          <w:sz w:val="24"/>
          <w:szCs w:val="24"/>
        </w:rPr>
        <w:t>可以纠正、改进发音；而人机交互可以进行在线答疑解惑等。人工智能加持下的在线教育可以实现对每个学生定制差异化教学方案，并跟进学习进程。除了主动灌输知识之外，随着AR/VR技术的发展，学生还可以与在线老师实现交互，手机、电脑两个端口互传，实现扫描翻译等工作，还可以实现兴趣指引等板块，比如唱歌，跳舞等都可以在线被指导。</w:t>
      </w:r>
    </w:p>
    <w:p w14:paraId="1CCE6433" w14:textId="77777777" w:rsidR="00C94B06" w:rsidRDefault="00C554F8">
      <w:pPr>
        <w:numPr>
          <w:ilvl w:val="0"/>
          <w:numId w:val="1"/>
        </w:numPr>
        <w:snapToGrid w:val="0"/>
        <w:spacing w:beforeLines="10" w:before="31" w:afterLines="10" w:after="31" w:line="360" w:lineRule="auto"/>
        <w:ind w:firstLineChars="196" w:firstLine="472"/>
        <w:rPr>
          <w:rFonts w:asciiTheme="minorEastAsia" w:eastAsiaTheme="minorEastAsia" w:hAnsiTheme="minorEastAsia" w:cstheme="minorEastAsia"/>
          <w:b/>
          <w:bCs/>
          <w:color w:val="000000"/>
          <w:sz w:val="24"/>
          <w:szCs w:val="24"/>
        </w:rPr>
      </w:pPr>
      <w:r>
        <w:rPr>
          <w:rFonts w:asciiTheme="minorEastAsia" w:eastAsiaTheme="minorEastAsia" w:hAnsiTheme="minorEastAsia" w:cstheme="minorEastAsia" w:hint="eastAsia"/>
          <w:b/>
          <w:bCs/>
          <w:color w:val="000000"/>
          <w:sz w:val="24"/>
          <w:szCs w:val="24"/>
        </w:rPr>
        <w:t>智能科研：</w:t>
      </w:r>
      <w:r>
        <w:rPr>
          <w:rFonts w:asciiTheme="minorEastAsia" w:eastAsiaTheme="minorEastAsia" w:hAnsiTheme="minorEastAsia" w:cstheme="minorEastAsia" w:hint="eastAsia"/>
          <w:color w:val="000000"/>
          <w:sz w:val="24"/>
          <w:szCs w:val="24"/>
        </w:rPr>
        <w:t>人工智能技术还可以提升研究人员发现和解决问题的能力，助力科学研究与发现，</w:t>
      </w:r>
      <w:r>
        <w:rPr>
          <w:sz w:val="24"/>
          <w:szCs w:val="24"/>
        </w:rPr>
        <w:t>谷歌最新的人工智能</w:t>
      </w:r>
      <w:proofErr w:type="spellStart"/>
      <w:r>
        <w:rPr>
          <w:sz w:val="24"/>
          <w:szCs w:val="24"/>
        </w:rPr>
        <w:t>AlphaFold</w:t>
      </w:r>
      <w:proofErr w:type="spellEnd"/>
      <w:r>
        <w:rPr>
          <w:sz w:val="24"/>
          <w:szCs w:val="24"/>
        </w:rPr>
        <w:t>，在一项极其困难的任务</w:t>
      </w:r>
      <w:r>
        <w:rPr>
          <w:sz w:val="24"/>
          <w:szCs w:val="24"/>
        </w:rPr>
        <w:lastRenderedPageBreak/>
        <w:t>中击败了所有的对手，成功根据基因序列预测了生命基本分子</w:t>
      </w:r>
      <w:r>
        <w:rPr>
          <w:sz w:val="24"/>
          <w:szCs w:val="24"/>
        </w:rPr>
        <w:t>-</w:t>
      </w:r>
      <w:r>
        <w:rPr>
          <w:sz w:val="24"/>
          <w:szCs w:val="24"/>
        </w:rPr>
        <w:t>蛋白质的三维结构</w:t>
      </w:r>
      <w:r>
        <w:rPr>
          <w:sz w:val="24"/>
          <w:szCs w:val="24"/>
        </w:rPr>
        <w:t>[9]</w:t>
      </w:r>
      <w:r>
        <w:rPr>
          <w:sz w:val="24"/>
          <w:szCs w:val="24"/>
        </w:rPr>
        <w:t>；医学影像企业</w:t>
      </w:r>
      <w:proofErr w:type="spellStart"/>
      <w:r>
        <w:rPr>
          <w:sz w:val="24"/>
          <w:szCs w:val="24"/>
        </w:rPr>
        <w:t>Enlitic</w:t>
      </w:r>
      <w:proofErr w:type="spellEnd"/>
      <w:r>
        <w:rPr>
          <w:sz w:val="24"/>
          <w:szCs w:val="24"/>
        </w:rPr>
        <w:t>开发了从</w:t>
      </w:r>
      <w:r>
        <w:rPr>
          <w:sz w:val="24"/>
          <w:szCs w:val="24"/>
        </w:rPr>
        <w:t>X</w:t>
      </w:r>
      <w:r>
        <w:rPr>
          <w:sz w:val="24"/>
          <w:szCs w:val="24"/>
        </w:rPr>
        <w:t>光照片及</w:t>
      </w:r>
      <w:r>
        <w:rPr>
          <w:sz w:val="24"/>
          <w:szCs w:val="24"/>
        </w:rPr>
        <w:t>CT</w:t>
      </w:r>
      <w:r>
        <w:rPr>
          <w:sz w:val="24"/>
          <w:szCs w:val="24"/>
        </w:rPr>
        <w:t>扫描图像中找出恶性肿瘤的图像识别软件，利用深度学习的方法对大量医疗图像数据进行机器学习，自动总结出病症的</w:t>
      </w:r>
      <w:r>
        <w:rPr>
          <w:rFonts w:hint="eastAsia"/>
          <w:sz w:val="24"/>
          <w:szCs w:val="24"/>
        </w:rPr>
        <w:t>“</w:t>
      </w:r>
      <w:r>
        <w:rPr>
          <w:sz w:val="24"/>
          <w:szCs w:val="24"/>
        </w:rPr>
        <w:t>特征</w:t>
      </w:r>
      <w:r>
        <w:rPr>
          <w:rFonts w:hint="eastAsia"/>
          <w:sz w:val="24"/>
          <w:szCs w:val="24"/>
        </w:rPr>
        <w:t>”</w:t>
      </w:r>
      <w:r>
        <w:rPr>
          <w:sz w:val="24"/>
          <w:szCs w:val="24"/>
        </w:rPr>
        <w:t>以及</w:t>
      </w:r>
      <w:r>
        <w:rPr>
          <w:rFonts w:hint="eastAsia"/>
          <w:sz w:val="24"/>
          <w:szCs w:val="24"/>
        </w:rPr>
        <w:t>“</w:t>
      </w:r>
      <w:r>
        <w:rPr>
          <w:sz w:val="24"/>
          <w:szCs w:val="24"/>
        </w:rPr>
        <w:t>模式</w:t>
      </w:r>
      <w:r>
        <w:rPr>
          <w:rFonts w:hint="eastAsia"/>
          <w:sz w:val="24"/>
          <w:szCs w:val="24"/>
        </w:rPr>
        <w:t>”</w:t>
      </w:r>
      <w:r>
        <w:rPr>
          <w:sz w:val="24"/>
          <w:szCs w:val="24"/>
        </w:rPr>
        <w:t>[10]</w:t>
      </w:r>
      <w:r>
        <w:rPr>
          <w:rFonts w:hint="eastAsia"/>
          <w:sz w:val="24"/>
          <w:szCs w:val="24"/>
        </w:rPr>
        <w:t>。</w:t>
      </w:r>
    </w:p>
    <w:p w14:paraId="34E6B6DE" w14:textId="77777777" w:rsidR="00C94B06" w:rsidRDefault="00C554F8">
      <w:pPr>
        <w:pStyle w:val="4"/>
        <w:ind w:firstLine="420"/>
      </w:pPr>
      <w:r>
        <w:rPr>
          <w:rFonts w:hint="eastAsia"/>
        </w:rPr>
        <w:t>1.1.3</w:t>
      </w:r>
      <w:r>
        <w:rPr>
          <w:rFonts w:hint="eastAsia"/>
        </w:rPr>
        <w:t>智能化系统的安全隐患</w:t>
      </w:r>
    </w:p>
    <w:p w14:paraId="12024149" w14:textId="77777777" w:rsidR="00C94B06" w:rsidRDefault="00C554F8">
      <w:pPr>
        <w:snapToGrid w:val="0"/>
        <w:spacing w:beforeLines="10" w:before="31" w:afterLines="10" w:after="31" w:line="360" w:lineRule="auto"/>
        <w:ind w:firstLineChars="196" w:firstLine="470"/>
        <w:rPr>
          <w:sz w:val="24"/>
          <w:szCs w:val="24"/>
        </w:rPr>
      </w:pPr>
      <w:r>
        <w:rPr>
          <w:rFonts w:hint="eastAsia"/>
          <w:sz w:val="24"/>
          <w:szCs w:val="24"/>
        </w:rPr>
        <w:t>智能化软件</w:t>
      </w:r>
      <w:r>
        <w:rPr>
          <w:sz w:val="24"/>
          <w:szCs w:val="24"/>
        </w:rPr>
        <w:t>系统为人类带来了极大的便利</w:t>
      </w:r>
      <w:r>
        <w:rPr>
          <w:rFonts w:hint="eastAsia"/>
          <w:sz w:val="24"/>
          <w:szCs w:val="24"/>
        </w:rPr>
        <w:t>了，然而智能化软件系统也并非是完美的，在性能和安全可靠性上也会遇到种种挑战，</w:t>
      </w:r>
    </w:p>
    <w:p w14:paraId="7B8F50CD" w14:textId="77777777" w:rsidR="00C94B06" w:rsidRDefault="00C554F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流行的亚马逊</w:t>
      </w:r>
      <w:r>
        <w:rPr>
          <w:rFonts w:hint="eastAsia"/>
          <w:sz w:val="24"/>
          <w:szCs w:val="24"/>
        </w:rPr>
        <w:t>Echo</w:t>
      </w:r>
      <w:r>
        <w:rPr>
          <w:rFonts w:hint="eastAsia"/>
          <w:sz w:val="24"/>
          <w:szCs w:val="24"/>
        </w:rPr>
        <w:t>被认为是“聪明”的智能音箱之一，但一个德国人的</w:t>
      </w:r>
      <w:r>
        <w:rPr>
          <w:rFonts w:hint="eastAsia"/>
          <w:sz w:val="24"/>
          <w:szCs w:val="24"/>
        </w:rPr>
        <w:t>Echo</w:t>
      </w:r>
      <w:r>
        <w:rPr>
          <w:rFonts w:hint="eastAsia"/>
          <w:sz w:val="24"/>
          <w:szCs w:val="24"/>
        </w:rPr>
        <w:t>音箱在他不在家的时候被意外地激活了，在午夜之后开始播放音乐，吵醒了邻居，他们给警察打了电话，警察不得不从前门破门而去，把音箱关掉；</w:t>
      </w:r>
    </w:p>
    <w:p w14:paraId="441BCD05" w14:textId="77777777" w:rsidR="00C94B06" w:rsidRDefault="00C554F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亚马逊</w:t>
      </w:r>
      <w:r>
        <w:rPr>
          <w:rFonts w:hint="eastAsia"/>
          <w:sz w:val="24"/>
          <w:szCs w:val="24"/>
        </w:rPr>
        <w:t>Alexa</w:t>
      </w:r>
      <w:r>
        <w:rPr>
          <w:rFonts w:hint="eastAsia"/>
          <w:sz w:val="24"/>
          <w:szCs w:val="24"/>
        </w:rPr>
        <w:t>助手自动帮小孩下单购买玩具，一名六岁的女孩在跟</w:t>
      </w:r>
      <w:r>
        <w:rPr>
          <w:rFonts w:hint="eastAsia"/>
          <w:sz w:val="24"/>
          <w:szCs w:val="24"/>
        </w:rPr>
        <w:t>Echo</w:t>
      </w:r>
      <w:r>
        <w:rPr>
          <w:rFonts w:hint="eastAsia"/>
          <w:sz w:val="24"/>
          <w:szCs w:val="24"/>
        </w:rPr>
        <w:t>内置人工智能语音助手</w:t>
      </w:r>
      <w:r>
        <w:rPr>
          <w:rFonts w:hint="eastAsia"/>
          <w:sz w:val="24"/>
          <w:szCs w:val="24"/>
        </w:rPr>
        <w:t>Alexa</w:t>
      </w:r>
      <w:r>
        <w:rPr>
          <w:rFonts w:hint="eastAsia"/>
          <w:sz w:val="24"/>
          <w:szCs w:val="24"/>
        </w:rPr>
        <w:t>聊天时，意外订下了价值</w:t>
      </w:r>
      <w:r>
        <w:rPr>
          <w:rFonts w:hint="eastAsia"/>
          <w:sz w:val="24"/>
          <w:szCs w:val="24"/>
        </w:rPr>
        <w:t>170</w:t>
      </w:r>
      <w:r>
        <w:rPr>
          <w:rFonts w:hint="eastAsia"/>
          <w:sz w:val="24"/>
          <w:szCs w:val="24"/>
        </w:rPr>
        <w:t>美元的玩具和一盒重达四磅的饼干。虽然孩子的妈妈在收到一个不知打哪来的订单确认电话后立刻进行了取消操作，但该订单却已经被处理，且一个跟孩子身高几乎相同的玩偶就在隔天送来了。最后，他们无奈的决定将这一玩偶捐赠给当地儿童医院；</w:t>
      </w:r>
    </w:p>
    <w:p w14:paraId="79951F17" w14:textId="77777777" w:rsidR="00C94B06" w:rsidRDefault="00C554F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国外网站出现一段视频，在视频中小孩向亚马逊</w:t>
      </w:r>
      <w:r>
        <w:rPr>
          <w:rFonts w:hint="eastAsia"/>
          <w:sz w:val="24"/>
          <w:szCs w:val="24"/>
        </w:rPr>
        <w:t>Alexa</w:t>
      </w:r>
      <w:r>
        <w:rPr>
          <w:rFonts w:hint="eastAsia"/>
          <w:sz w:val="24"/>
          <w:szCs w:val="24"/>
        </w:rPr>
        <w:t>下达指令：“</w:t>
      </w:r>
      <w:r>
        <w:rPr>
          <w:rFonts w:hint="eastAsia"/>
          <w:sz w:val="24"/>
          <w:szCs w:val="24"/>
        </w:rPr>
        <w:t>Alexa</w:t>
      </w:r>
      <w:r>
        <w:rPr>
          <w:rFonts w:hint="eastAsia"/>
          <w:sz w:val="24"/>
          <w:szCs w:val="24"/>
        </w:rPr>
        <w:t>，请播放‘</w:t>
      </w:r>
      <w:r>
        <w:rPr>
          <w:rFonts w:hint="eastAsia"/>
          <w:sz w:val="24"/>
          <w:szCs w:val="24"/>
        </w:rPr>
        <w:t xml:space="preserve">Digger </w:t>
      </w:r>
      <w:proofErr w:type="spellStart"/>
      <w:r>
        <w:rPr>
          <w:rFonts w:hint="eastAsia"/>
          <w:sz w:val="24"/>
          <w:szCs w:val="24"/>
        </w:rPr>
        <w:t>digger</w:t>
      </w:r>
      <w:proofErr w:type="spellEnd"/>
      <w:r>
        <w:rPr>
          <w:rFonts w:hint="eastAsia"/>
          <w:sz w:val="24"/>
          <w:szCs w:val="24"/>
        </w:rPr>
        <w:t>（一首儿童歌曲）’。”之后，亚马</w:t>
      </w:r>
      <w:proofErr w:type="gramStart"/>
      <w:r>
        <w:rPr>
          <w:rFonts w:hint="eastAsia"/>
          <w:sz w:val="24"/>
          <w:szCs w:val="24"/>
        </w:rPr>
        <w:t>逊个人</w:t>
      </w:r>
      <w:proofErr w:type="gramEnd"/>
      <w:r>
        <w:rPr>
          <w:rFonts w:hint="eastAsia"/>
          <w:sz w:val="24"/>
          <w:szCs w:val="24"/>
        </w:rPr>
        <w:t>助手通过算法进行识别，竟然认为孩子想听情色内容。不一会，孩子的父母才意识到发生了什么事，可惜他们已经无法阻止</w:t>
      </w:r>
      <w:r>
        <w:rPr>
          <w:rFonts w:hint="eastAsia"/>
          <w:sz w:val="24"/>
          <w:szCs w:val="24"/>
        </w:rPr>
        <w:t>Alexa</w:t>
      </w:r>
      <w:r>
        <w:rPr>
          <w:rFonts w:hint="eastAsia"/>
          <w:sz w:val="24"/>
          <w:szCs w:val="24"/>
        </w:rPr>
        <w:t>继续播放声音。对此，亚马逊新闻发言人表示：“我们之前已经修正过该问题，但</w:t>
      </w:r>
      <w:r>
        <w:rPr>
          <w:rFonts w:hint="eastAsia"/>
          <w:sz w:val="24"/>
          <w:szCs w:val="24"/>
        </w:rPr>
        <w:t>Alexa</w:t>
      </w:r>
      <w:r>
        <w:rPr>
          <w:rFonts w:hint="eastAsia"/>
          <w:sz w:val="24"/>
          <w:szCs w:val="24"/>
        </w:rPr>
        <w:t>很难完全屏蔽成人内容。目前我们正在加强限制防止类似的事情再次发生，并已经与客户取得联系向他们致歉。”</w:t>
      </w:r>
    </w:p>
    <w:p w14:paraId="68D6B33C" w14:textId="77777777" w:rsidR="00C94B06" w:rsidRDefault="00C554F8">
      <w:pPr>
        <w:numPr>
          <w:ilvl w:val="0"/>
          <w:numId w:val="2"/>
        </w:numPr>
        <w:snapToGrid w:val="0"/>
        <w:spacing w:beforeLines="10" w:before="31" w:afterLines="10" w:after="31" w:line="360" w:lineRule="auto"/>
        <w:ind w:firstLineChars="196" w:firstLine="470"/>
        <w:rPr>
          <w:sz w:val="24"/>
          <w:szCs w:val="24"/>
        </w:rPr>
      </w:pPr>
      <w:r>
        <w:rPr>
          <w:sz w:val="24"/>
          <w:szCs w:val="24"/>
        </w:rPr>
        <w:t>微软旗下的聊天机器人</w:t>
      </w:r>
      <w:proofErr w:type="spellStart"/>
      <w:r>
        <w:rPr>
          <w:sz w:val="24"/>
          <w:szCs w:val="24"/>
        </w:rPr>
        <w:t>Tay</w:t>
      </w:r>
      <w:proofErr w:type="spellEnd"/>
      <w:r>
        <w:rPr>
          <w:sz w:val="24"/>
          <w:szCs w:val="24"/>
        </w:rPr>
        <w:t>变成种族歧视和屠杀支持者</w:t>
      </w:r>
      <w:r>
        <w:rPr>
          <w:sz w:val="24"/>
          <w:szCs w:val="24"/>
        </w:rPr>
        <w:t>[13]</w:t>
      </w:r>
      <w:r>
        <w:rPr>
          <w:sz w:val="24"/>
          <w:szCs w:val="24"/>
        </w:rPr>
        <w:t>。</w:t>
      </w:r>
    </w:p>
    <w:p w14:paraId="0FA6E4A2" w14:textId="77777777" w:rsidR="00C94B06" w:rsidRDefault="00C554F8">
      <w:pPr>
        <w:numPr>
          <w:ilvl w:val="0"/>
          <w:numId w:val="2"/>
        </w:numPr>
        <w:snapToGrid w:val="0"/>
        <w:spacing w:beforeLines="10" w:before="31" w:afterLines="10" w:after="31" w:line="360" w:lineRule="auto"/>
        <w:ind w:firstLineChars="196" w:firstLine="486"/>
        <w:rPr>
          <w:sz w:val="24"/>
          <w:szCs w:val="24"/>
        </w:rPr>
      </w:pPr>
      <w:r>
        <w:rPr>
          <w:rFonts w:hint="eastAsia"/>
          <w:spacing w:val="4"/>
          <w:sz w:val="24"/>
          <w:szCs w:val="24"/>
        </w:rPr>
        <w:t>谷歌的无人驾驶汽车和一辆公共汽车相撞，原因是它希望公共汽车在一系列罕见的条件下停车，然而实际上公共汽车不可能停止</w:t>
      </w:r>
      <w:r>
        <w:rPr>
          <w:rFonts w:hint="eastAsia"/>
          <w:spacing w:val="4"/>
          <w:sz w:val="24"/>
          <w:szCs w:val="24"/>
        </w:rPr>
        <w:t>[</w:t>
      </w:r>
      <w:r>
        <w:rPr>
          <w:spacing w:val="4"/>
          <w:sz w:val="24"/>
          <w:szCs w:val="24"/>
        </w:rPr>
        <w:t>7</w:t>
      </w:r>
      <w:r>
        <w:rPr>
          <w:rFonts w:hint="eastAsia"/>
          <w:spacing w:val="4"/>
          <w:sz w:val="24"/>
          <w:szCs w:val="24"/>
        </w:rPr>
        <w:t>]</w:t>
      </w:r>
      <w:r>
        <w:rPr>
          <w:rFonts w:hint="eastAsia"/>
          <w:spacing w:val="4"/>
          <w:sz w:val="24"/>
          <w:szCs w:val="24"/>
        </w:rPr>
        <w:t>；</w:t>
      </w:r>
    </w:p>
    <w:p w14:paraId="109DDA8B" w14:textId="77777777" w:rsidR="00C94B06" w:rsidRDefault="00C554F8">
      <w:pPr>
        <w:numPr>
          <w:ilvl w:val="0"/>
          <w:numId w:val="2"/>
        </w:numPr>
        <w:snapToGrid w:val="0"/>
        <w:spacing w:beforeLines="10" w:before="31" w:afterLines="10" w:after="31" w:line="360" w:lineRule="auto"/>
        <w:ind w:firstLineChars="196" w:firstLine="486"/>
        <w:rPr>
          <w:sz w:val="24"/>
          <w:szCs w:val="24"/>
        </w:rPr>
      </w:pPr>
      <w:r>
        <w:rPr>
          <w:rFonts w:hint="eastAsia"/>
          <w:spacing w:val="4"/>
          <w:sz w:val="24"/>
          <w:szCs w:val="24"/>
        </w:rPr>
        <w:t>特斯拉的一辆无人驾驶汽车和一辆拖车相撞，原因是拖车的外表颜色和天空相近并且底盘较高</w:t>
      </w:r>
      <w:r>
        <w:rPr>
          <w:rFonts w:hint="eastAsia"/>
          <w:spacing w:val="4"/>
          <w:sz w:val="24"/>
          <w:szCs w:val="24"/>
        </w:rPr>
        <w:t>[</w:t>
      </w:r>
      <w:r>
        <w:rPr>
          <w:spacing w:val="4"/>
          <w:sz w:val="24"/>
          <w:szCs w:val="24"/>
        </w:rPr>
        <w:t>8</w:t>
      </w:r>
      <w:r>
        <w:rPr>
          <w:rFonts w:hint="eastAsia"/>
          <w:spacing w:val="4"/>
          <w:sz w:val="24"/>
          <w:szCs w:val="24"/>
        </w:rPr>
        <w:t>]</w:t>
      </w:r>
      <w:r>
        <w:rPr>
          <w:rFonts w:hint="eastAsia"/>
          <w:spacing w:val="4"/>
          <w:sz w:val="24"/>
          <w:szCs w:val="24"/>
        </w:rPr>
        <w:t>。</w:t>
      </w:r>
    </w:p>
    <w:p w14:paraId="12D5C91C" w14:textId="77777777" w:rsidR="00C94B06" w:rsidRDefault="00C554F8">
      <w:pPr>
        <w:numPr>
          <w:ilvl w:val="0"/>
          <w:numId w:val="2"/>
        </w:numPr>
        <w:snapToGrid w:val="0"/>
        <w:spacing w:beforeLines="10" w:before="31" w:afterLines="10" w:after="31" w:line="360" w:lineRule="auto"/>
        <w:ind w:firstLineChars="196" w:firstLine="470"/>
        <w:rPr>
          <w:sz w:val="24"/>
          <w:szCs w:val="24"/>
        </w:rPr>
      </w:pPr>
      <w:r>
        <w:rPr>
          <w:rFonts w:hint="eastAsia"/>
          <w:sz w:val="24"/>
          <w:szCs w:val="24"/>
        </w:rPr>
        <w:t>在</w:t>
      </w:r>
      <w:r>
        <w:rPr>
          <w:rFonts w:hint="eastAsia"/>
          <w:sz w:val="24"/>
          <w:szCs w:val="24"/>
        </w:rPr>
        <w:t>2016</w:t>
      </w:r>
      <w:r>
        <w:rPr>
          <w:rFonts w:hint="eastAsia"/>
          <w:sz w:val="24"/>
          <w:szCs w:val="24"/>
        </w:rPr>
        <w:t>年的深圳高交会上，一台名为“小胖”的机器人在没有指令的</w:t>
      </w:r>
      <w:r>
        <w:rPr>
          <w:rFonts w:hint="eastAsia"/>
          <w:sz w:val="24"/>
          <w:szCs w:val="24"/>
        </w:rPr>
        <w:lastRenderedPageBreak/>
        <w:t>情况下突然</w:t>
      </w:r>
      <w:proofErr w:type="gramStart"/>
      <w:r>
        <w:rPr>
          <w:rFonts w:hint="eastAsia"/>
          <w:sz w:val="24"/>
          <w:szCs w:val="24"/>
        </w:rPr>
        <w:t>自行打</w:t>
      </w:r>
      <w:proofErr w:type="gramEnd"/>
      <w:r>
        <w:rPr>
          <w:rFonts w:hint="eastAsia"/>
          <w:sz w:val="24"/>
          <w:szCs w:val="24"/>
        </w:rPr>
        <w:t>砸展台玻璃，最终导致部分展台破坏。与此同时，该机器人撞向展台玻璃致使玻璃倒地、摔碎，并划伤一名现场观众，致其脚踝被划破流血送医；</w:t>
      </w:r>
    </w:p>
    <w:p w14:paraId="2E90FD02" w14:textId="77777777" w:rsidR="00C94B06" w:rsidRDefault="00C554F8">
      <w:pPr>
        <w:snapToGrid w:val="0"/>
        <w:spacing w:beforeLines="10" w:before="31" w:afterLines="10" w:after="31" w:line="360" w:lineRule="auto"/>
        <w:ind w:firstLine="420"/>
        <w:rPr>
          <w:sz w:val="24"/>
          <w:szCs w:val="24"/>
        </w:rPr>
      </w:pPr>
      <w:r>
        <w:rPr>
          <w:rFonts w:hint="eastAsia"/>
          <w:sz w:val="24"/>
          <w:szCs w:val="24"/>
        </w:rPr>
        <w:t>......</w:t>
      </w:r>
    </w:p>
    <w:p w14:paraId="0B46F44C" w14:textId="77777777" w:rsidR="00C94B06" w:rsidRDefault="00C554F8">
      <w:pPr>
        <w:snapToGrid w:val="0"/>
        <w:spacing w:beforeLines="10" w:before="31" w:afterLines="10" w:after="31" w:line="360" w:lineRule="auto"/>
        <w:ind w:firstLineChars="196" w:firstLine="486"/>
        <w:rPr>
          <w:b/>
          <w:sz w:val="24"/>
          <w:szCs w:val="24"/>
        </w:rPr>
      </w:pPr>
      <w:r>
        <w:rPr>
          <w:rFonts w:hint="eastAsia"/>
          <w:spacing w:val="4"/>
          <w:sz w:val="24"/>
          <w:szCs w:val="24"/>
        </w:rPr>
        <w:t>类似的案例还有很多，这些案例很多都是智能化软件自身漏洞导致的，这些漏洞或许导致软件的失控，如</w:t>
      </w:r>
      <w:r>
        <w:rPr>
          <w:rFonts w:hint="eastAsia"/>
          <w:spacing w:val="4"/>
          <w:sz w:val="24"/>
          <w:szCs w:val="24"/>
        </w:rPr>
        <w:t>Echo</w:t>
      </w:r>
      <w:r>
        <w:rPr>
          <w:rFonts w:hint="eastAsia"/>
          <w:spacing w:val="4"/>
          <w:sz w:val="24"/>
          <w:szCs w:val="24"/>
        </w:rPr>
        <w:t>音箱莫名启动，但也有可能在一些安全领域如无人驾驶领域带来灾难性影响，</w:t>
      </w:r>
      <w:r>
        <w:rPr>
          <w:sz w:val="24"/>
          <w:szCs w:val="24"/>
        </w:rPr>
        <w:t>软件质量缺陷造成的损失往往是难以承受的</w:t>
      </w:r>
      <w:r>
        <w:rPr>
          <w:rFonts w:hint="eastAsia"/>
          <w:spacing w:val="4"/>
          <w:sz w:val="24"/>
          <w:szCs w:val="24"/>
        </w:rPr>
        <w:t>。</w:t>
      </w:r>
      <w:r>
        <w:rPr>
          <w:sz w:val="24"/>
          <w:szCs w:val="24"/>
        </w:rPr>
        <w:t>因此，在智能化软件系统充溢生活的今天，保障</w:t>
      </w:r>
      <w:r>
        <w:rPr>
          <w:rFonts w:hint="eastAsia"/>
          <w:sz w:val="24"/>
          <w:szCs w:val="24"/>
        </w:rPr>
        <w:t>智能化软件</w:t>
      </w:r>
      <w:r>
        <w:rPr>
          <w:sz w:val="24"/>
          <w:szCs w:val="24"/>
        </w:rPr>
        <w:t>的质量是一个意义深远的问题。</w:t>
      </w:r>
      <w:r>
        <w:rPr>
          <w:b/>
          <w:sz w:val="24"/>
          <w:szCs w:val="24"/>
        </w:rPr>
        <w:t>如何有效保障智能化软件系统正确、高效、可靠地实现其既定任务是一个需要解决的重要问题。</w:t>
      </w:r>
    </w:p>
    <w:p w14:paraId="3C16AE6C" w14:textId="77777777" w:rsidR="00C94B06" w:rsidRDefault="00C554F8">
      <w:pPr>
        <w:spacing w:line="360" w:lineRule="auto"/>
        <w:ind w:firstLine="420"/>
        <w:rPr>
          <w:sz w:val="24"/>
          <w:szCs w:val="20"/>
        </w:rPr>
      </w:pPr>
      <w:r>
        <w:rPr>
          <w:sz w:val="24"/>
          <w:szCs w:val="20"/>
        </w:rPr>
        <w:t>软件安全漏洞是在软件设计与实现过程中存在的一些</w:t>
      </w:r>
      <w:r>
        <w:rPr>
          <w:rFonts w:hint="eastAsia"/>
          <w:sz w:val="24"/>
          <w:szCs w:val="20"/>
        </w:rPr>
        <w:t>容易被恶意攻击者所利用、</w:t>
      </w:r>
      <w:r>
        <w:rPr>
          <w:sz w:val="24"/>
          <w:szCs w:val="20"/>
        </w:rPr>
        <w:t>对软件安全构成威胁的缺陷或不足</w:t>
      </w:r>
      <w:r>
        <w:rPr>
          <w:rFonts w:hint="eastAsia"/>
          <w:sz w:val="24"/>
          <w:szCs w:val="20"/>
        </w:rPr>
        <w:t>。常见的软件安全漏洞包括</w:t>
      </w:r>
      <w:r w:rsidRPr="00C554F8">
        <w:rPr>
          <w:rFonts w:hint="eastAsia"/>
          <w:color w:val="FF0000"/>
          <w:sz w:val="24"/>
          <w:szCs w:val="20"/>
        </w:rPr>
        <w:t>缓冲区溢出、内存泄漏、整数溢出</w:t>
      </w:r>
      <w:r>
        <w:rPr>
          <w:rFonts w:hint="eastAsia"/>
          <w:sz w:val="24"/>
          <w:szCs w:val="20"/>
        </w:rPr>
        <w:t>等。</w:t>
      </w:r>
      <w:r>
        <w:rPr>
          <w:sz w:val="24"/>
          <w:szCs w:val="20"/>
        </w:rPr>
        <w:t>随着</w:t>
      </w:r>
      <w:r>
        <w:rPr>
          <w:rFonts w:hint="eastAsia"/>
          <w:sz w:val="24"/>
          <w:szCs w:val="20"/>
        </w:rPr>
        <w:t>软件规模的不断增大，以及软件复杂度的不断提高，健壮的软件系统已经很难被设计和实现，所以软件漏洞的存在是不可避免的。因此，如何快速而准确地发现软件安全漏洞一直以来是信息安全领域的研究热点。</w:t>
      </w:r>
    </w:p>
    <w:p w14:paraId="4D2E4285" w14:textId="77777777" w:rsidR="00C94B06" w:rsidRDefault="00C554F8">
      <w:pPr>
        <w:spacing w:line="360" w:lineRule="auto"/>
        <w:rPr>
          <w:rFonts w:eastAsiaTheme="minorEastAsia"/>
          <w:sz w:val="24"/>
          <w:szCs w:val="20"/>
        </w:rPr>
      </w:pPr>
      <w:r>
        <w:rPr>
          <w:rFonts w:hint="eastAsia"/>
          <w:sz w:val="24"/>
          <w:szCs w:val="20"/>
        </w:rPr>
        <w:t>对于智能化软件测试而言同样如此，</w:t>
      </w:r>
    </w:p>
    <w:p w14:paraId="02BAC7A1" w14:textId="77777777" w:rsidR="00C94B06" w:rsidRDefault="00C554F8">
      <w:pPr>
        <w:spacing w:line="360" w:lineRule="auto"/>
        <w:ind w:firstLine="420"/>
        <w:rPr>
          <w:sz w:val="24"/>
          <w:szCs w:val="20"/>
        </w:rPr>
      </w:pPr>
      <w:r>
        <w:rPr>
          <w:rFonts w:hint="eastAsia"/>
          <w:sz w:val="24"/>
          <w:szCs w:val="20"/>
        </w:rPr>
        <w:t>可见，</w:t>
      </w:r>
      <w:r>
        <w:rPr>
          <w:sz w:val="24"/>
          <w:szCs w:val="20"/>
        </w:rPr>
        <w:t>软件安全漏洞检测对于保证软件系统安全具有十分重要的意义</w:t>
      </w:r>
      <w:r>
        <w:rPr>
          <w:rFonts w:hint="eastAsia"/>
          <w:sz w:val="24"/>
          <w:szCs w:val="20"/>
        </w:rPr>
        <w:t>。而代码和缺陷报告作为软件开发和维护的重要组成部分，能够为软件安全漏洞检测提供重要的信息来源。尽管缺陷报告在被提交时需要被标明该缺陷是否是安全漏洞，但是由于对信息安全知识的欠缺，报告提交者往往无法正确的区分安全漏洞与常规的软件缺陷，因此许多安全漏洞常常被错误地标记为与安全无关的缺陷，从而导致这些安全漏洞无法被及时地修复，容易被恶意攻击者所利用。</w:t>
      </w:r>
    </w:p>
    <w:p w14:paraId="528920C3" w14:textId="77777777" w:rsidR="00C94B06" w:rsidRDefault="00C554F8">
      <w:pPr>
        <w:spacing w:line="360" w:lineRule="auto"/>
        <w:ind w:firstLine="480"/>
        <w:rPr>
          <w:rFonts w:ascii="宋体" w:hAnsi="宋体"/>
          <w:sz w:val="24"/>
          <w:szCs w:val="24"/>
        </w:rPr>
      </w:pPr>
      <w:r>
        <w:rPr>
          <w:rFonts w:ascii="宋体" w:hAnsi="宋体" w:hint="eastAsia"/>
          <w:sz w:val="24"/>
          <w:szCs w:val="24"/>
        </w:rPr>
        <w:t>当开发者接收到具体的缺陷报告后，需要去查找相应的缺陷源代码，一般情况下</w:t>
      </w:r>
      <w:r>
        <w:rPr>
          <w:rFonts w:ascii="宋体" w:hAnsi="宋体"/>
          <w:sz w:val="24"/>
          <w:szCs w:val="24"/>
        </w:rPr>
        <w:t>通常需要重现异常行为并执行代码审查才能找到原因。但是，缺陷报告的多样性和参差不齐的报告质量可能会使这个过程变得</w:t>
      </w:r>
      <w:r>
        <w:rPr>
          <w:rFonts w:ascii="宋体" w:hAnsi="宋体" w:hint="eastAsia"/>
          <w:sz w:val="24"/>
          <w:szCs w:val="24"/>
        </w:rPr>
        <w:t>很困难</w:t>
      </w:r>
      <w:r>
        <w:rPr>
          <w:rFonts w:ascii="宋体" w:hAnsi="宋体"/>
          <w:sz w:val="24"/>
          <w:szCs w:val="24"/>
        </w:rPr>
        <w:t>。缺陷报告中经常缺少基本信息，例如缺陷报告中的自然语言陈述与软件系统中的技术术语之间的词汇不匹配问题，这会在一定程度上限制了基于简单词汇匹配分数的排名方法的准确性。</w:t>
      </w:r>
    </w:p>
    <w:p w14:paraId="71BAB84C" w14:textId="77777777" w:rsidR="00C94B06" w:rsidRDefault="00C554F8">
      <w:pPr>
        <w:spacing w:line="360" w:lineRule="auto"/>
        <w:ind w:firstLine="480"/>
        <w:rPr>
          <w:b/>
          <w:sz w:val="24"/>
          <w:szCs w:val="24"/>
        </w:rPr>
      </w:pPr>
      <w:r>
        <w:rPr>
          <w:rFonts w:ascii="宋体" w:hAnsi="宋体"/>
          <w:sz w:val="24"/>
          <w:szCs w:val="24"/>
        </w:rPr>
        <w:t>为了</w:t>
      </w:r>
      <w:r>
        <w:rPr>
          <w:rFonts w:ascii="宋体" w:hAnsi="宋体" w:hint="eastAsia"/>
          <w:sz w:val="24"/>
          <w:szCs w:val="24"/>
        </w:rPr>
        <w:t>定位</w:t>
      </w:r>
      <w:r>
        <w:rPr>
          <w:rFonts w:ascii="宋体" w:hAnsi="宋体"/>
          <w:sz w:val="24"/>
          <w:szCs w:val="24"/>
        </w:rPr>
        <w:t>缺陷，开发人员不仅需要使用他们的领域知识分析缺陷报告，还需</w:t>
      </w:r>
      <w:r>
        <w:rPr>
          <w:rFonts w:ascii="宋体" w:hAnsi="宋体"/>
          <w:sz w:val="24"/>
          <w:szCs w:val="24"/>
        </w:rPr>
        <w:lastRenderedPageBreak/>
        <w:t>要从同行开发人员和用户收集信息。尤其当文件和报告的数量很大时</w:t>
      </w:r>
      <w:r>
        <w:rPr>
          <w:rFonts w:ascii="宋体" w:hAnsi="宋体" w:hint="eastAsia"/>
          <w:sz w:val="24"/>
          <w:szCs w:val="24"/>
        </w:rPr>
        <w:t>，</w:t>
      </w:r>
      <w:r>
        <w:rPr>
          <w:rFonts w:ascii="宋体" w:hAnsi="宋体"/>
          <w:sz w:val="24"/>
          <w:szCs w:val="24"/>
        </w:rPr>
        <w:t>比如说</w:t>
      </w:r>
      <w:r>
        <w:rPr>
          <w:rFonts w:ascii="宋体" w:hAnsi="宋体" w:hint="eastAsia"/>
          <w:sz w:val="24"/>
          <w:szCs w:val="24"/>
        </w:rPr>
        <w:t>有</w:t>
      </w:r>
      <w:r>
        <w:rPr>
          <w:rFonts w:ascii="宋体" w:hAnsi="宋体"/>
          <w:sz w:val="24"/>
          <w:szCs w:val="24"/>
        </w:rPr>
        <w:t>数百甚至数千个文件组成的大型项目，使用</w:t>
      </w:r>
      <w:r>
        <w:rPr>
          <w:rFonts w:ascii="宋体" w:hAnsi="宋体" w:hint="eastAsia"/>
          <w:sz w:val="24"/>
          <w:szCs w:val="24"/>
        </w:rPr>
        <w:t>人工</w:t>
      </w:r>
      <w:r>
        <w:rPr>
          <w:rFonts w:ascii="宋体" w:hAnsi="宋体"/>
          <w:sz w:val="24"/>
          <w:szCs w:val="24"/>
        </w:rPr>
        <w:t>查找和分析缺陷的</w:t>
      </w:r>
      <w:r>
        <w:rPr>
          <w:rFonts w:ascii="宋体" w:hAnsi="宋体" w:hint="eastAsia"/>
          <w:sz w:val="24"/>
          <w:szCs w:val="24"/>
        </w:rPr>
        <w:t>产生</w:t>
      </w:r>
      <w:r>
        <w:rPr>
          <w:rFonts w:ascii="宋体" w:hAnsi="宋体"/>
          <w:sz w:val="24"/>
          <w:szCs w:val="24"/>
        </w:rPr>
        <w:t>原因可能非常耗时。因此，</w:t>
      </w:r>
      <w:r>
        <w:rPr>
          <w:rFonts w:ascii="宋体" w:hAnsi="宋体" w:hint="eastAsia"/>
          <w:sz w:val="24"/>
          <w:szCs w:val="24"/>
        </w:rPr>
        <w:t>如果能通过解析缺陷报告自动定位到缺陷源代码，则有助于提高软件维护的效率。</w:t>
      </w:r>
    </w:p>
    <w:p w14:paraId="233D3C30" w14:textId="77777777" w:rsidR="00C94B06" w:rsidRDefault="00C554F8">
      <w:pPr>
        <w:pStyle w:val="3"/>
        <w:ind w:firstLine="420"/>
        <w:rPr>
          <w:color w:val="0070C0"/>
        </w:rPr>
      </w:pPr>
      <w:r>
        <w:rPr>
          <w:color w:val="0070C0"/>
        </w:rPr>
        <w:t>1.</w:t>
      </w:r>
      <w:r>
        <w:rPr>
          <w:rFonts w:hint="eastAsia"/>
          <w:color w:val="0070C0"/>
        </w:rPr>
        <w:t>2</w:t>
      </w:r>
      <w:r>
        <w:rPr>
          <w:color w:val="0070C0"/>
        </w:rPr>
        <w:t xml:space="preserve"> </w:t>
      </w:r>
      <w:r>
        <w:rPr>
          <w:rFonts w:hint="eastAsia"/>
          <w:color w:val="0070C0"/>
        </w:rPr>
        <w:t>国内外研究现状及发展动态分析</w:t>
      </w:r>
    </w:p>
    <w:p w14:paraId="7F3ACB96" w14:textId="77777777" w:rsidR="00C94B06" w:rsidRDefault="00C554F8">
      <w:pPr>
        <w:pStyle w:val="4"/>
        <w:ind w:firstLine="420"/>
      </w:pPr>
      <w:r>
        <w:rPr>
          <w:rFonts w:hint="eastAsia"/>
        </w:rPr>
        <w:t>1.2.1</w:t>
      </w:r>
      <w:r>
        <w:rPr>
          <w:rFonts w:hint="eastAsia"/>
        </w:rPr>
        <w:t>软件工程发展动态</w:t>
      </w:r>
    </w:p>
    <w:p w14:paraId="0DA124A5" w14:textId="77777777" w:rsidR="00C94B06" w:rsidRDefault="00C554F8">
      <w:pPr>
        <w:spacing w:line="360" w:lineRule="auto"/>
        <w:ind w:firstLine="420"/>
        <w:rPr>
          <w:b/>
          <w:bCs/>
          <w:sz w:val="24"/>
          <w:szCs w:val="24"/>
        </w:rPr>
      </w:pPr>
      <w:r>
        <w:rPr>
          <w:rFonts w:hint="eastAsia"/>
          <w:sz w:val="24"/>
          <w:szCs w:val="24"/>
        </w:rPr>
        <w:t>软件工程是一门研究用工程化方法构建和维护有效的、实用的和高质量的软件的学科。它涉及</w:t>
      </w:r>
      <w:hyperlink r:id="rId9" w:tgtFrame="https://baike.baidu.com/item/%E8%BD%AF%E4%BB%B6%E5%B7%A5%E7%A8%8B/_blank" w:history="1">
        <w:r>
          <w:rPr>
            <w:rStyle w:val="a5"/>
            <w:rFonts w:ascii="Arial" w:hAnsi="Arial" w:cs="Arial"/>
            <w:color w:val="auto"/>
            <w:sz w:val="24"/>
            <w:szCs w:val="24"/>
            <w:u w:val="none"/>
            <w:shd w:val="clear" w:color="auto" w:fill="FFFFFF"/>
          </w:rPr>
          <w:t>程序设计语言</w:t>
        </w:r>
      </w:hyperlink>
      <w:r>
        <w:rPr>
          <w:sz w:val="24"/>
          <w:szCs w:val="24"/>
        </w:rPr>
        <w:t>、</w:t>
      </w:r>
      <w:hyperlink r:id="rId10" w:tgtFrame="https://baike.baidu.com/item/%E8%BD%AF%E4%BB%B6%E5%B7%A5%E7%A8%8B/_blank" w:history="1">
        <w:r>
          <w:rPr>
            <w:rStyle w:val="a5"/>
            <w:rFonts w:ascii="Arial" w:hAnsi="Arial" w:cs="Arial"/>
            <w:color w:val="auto"/>
            <w:sz w:val="24"/>
            <w:szCs w:val="24"/>
            <w:u w:val="none"/>
            <w:shd w:val="clear" w:color="auto" w:fill="FFFFFF"/>
          </w:rPr>
          <w:t>数据库</w:t>
        </w:r>
      </w:hyperlink>
      <w:r>
        <w:rPr>
          <w:sz w:val="24"/>
          <w:szCs w:val="24"/>
        </w:rPr>
        <w:t>、</w:t>
      </w:r>
      <w:hyperlink r:id="rId11" w:tgtFrame="https://baike.baidu.com/item/%E8%BD%AF%E4%BB%B6%E5%B7%A5%E7%A8%8B/_blank" w:history="1">
        <w:r>
          <w:rPr>
            <w:rStyle w:val="a5"/>
            <w:rFonts w:ascii="Arial" w:hAnsi="Arial" w:cs="Arial"/>
            <w:color w:val="auto"/>
            <w:sz w:val="24"/>
            <w:szCs w:val="24"/>
            <w:u w:val="none"/>
            <w:shd w:val="clear" w:color="auto" w:fill="FFFFFF"/>
          </w:rPr>
          <w:t>软件开发工具</w:t>
        </w:r>
      </w:hyperlink>
      <w:r>
        <w:rPr>
          <w:sz w:val="24"/>
          <w:szCs w:val="24"/>
        </w:rPr>
        <w:t>、系统平台、标准、</w:t>
      </w:r>
      <w:hyperlink r:id="rId12" w:tgtFrame="https://baike.baidu.com/item/%E8%BD%AF%E4%BB%B6%E5%B7%A5%E7%A8%8B/_blank" w:history="1">
        <w:r>
          <w:rPr>
            <w:rStyle w:val="a5"/>
            <w:rFonts w:ascii="Arial" w:hAnsi="Arial" w:cs="Arial"/>
            <w:color w:val="auto"/>
            <w:sz w:val="24"/>
            <w:szCs w:val="24"/>
            <w:u w:val="none"/>
            <w:shd w:val="clear" w:color="auto" w:fill="FFFFFF"/>
          </w:rPr>
          <w:t>设计模式</w:t>
        </w:r>
      </w:hyperlink>
      <w:r>
        <w:rPr>
          <w:sz w:val="24"/>
          <w:szCs w:val="24"/>
        </w:rPr>
        <w:t>等方面。现代社会中，软件应用于多个方面。典型的软件有</w:t>
      </w:r>
      <w:hyperlink r:id="rId13" w:tgtFrame="https://baike.baidu.com/item/%E8%BD%AF%E4%BB%B6%E5%B7%A5%E7%A8%8B/_blank" w:history="1">
        <w:r>
          <w:rPr>
            <w:sz w:val="24"/>
            <w:szCs w:val="24"/>
          </w:rPr>
          <w:t>电子邮件</w:t>
        </w:r>
      </w:hyperlink>
      <w:r>
        <w:rPr>
          <w:sz w:val="24"/>
          <w:szCs w:val="24"/>
        </w:rPr>
        <w:t>、</w:t>
      </w:r>
      <w:hyperlink r:id="rId14" w:tgtFrame="https://baike.baidu.com/item/%E8%BD%AF%E4%BB%B6%E5%B7%A5%E7%A8%8B/_blank" w:history="1">
        <w:r>
          <w:rPr>
            <w:sz w:val="24"/>
            <w:szCs w:val="24"/>
          </w:rPr>
          <w:t>嵌入式系统</w:t>
        </w:r>
      </w:hyperlink>
      <w:r>
        <w:rPr>
          <w:sz w:val="24"/>
          <w:szCs w:val="24"/>
        </w:rPr>
        <w:t>、人机界面、</w:t>
      </w:r>
      <w:hyperlink r:id="rId15" w:tgtFrame="https://baike.baidu.com/item/%E8%BD%AF%E4%BB%B6%E5%B7%A5%E7%A8%8B/_blank" w:history="1">
        <w:r>
          <w:rPr>
            <w:sz w:val="24"/>
            <w:szCs w:val="24"/>
          </w:rPr>
          <w:t>办公</w:t>
        </w:r>
      </w:hyperlink>
      <w:r>
        <w:rPr>
          <w:sz w:val="24"/>
          <w:szCs w:val="24"/>
        </w:rPr>
        <w:t>套件、</w:t>
      </w:r>
      <w:hyperlink r:id="rId16" w:tgtFrame="https://baike.baidu.com/item/%E8%BD%AF%E4%BB%B6%E5%B7%A5%E7%A8%8B/_blank" w:history="1">
        <w:r>
          <w:rPr>
            <w:sz w:val="24"/>
            <w:szCs w:val="24"/>
          </w:rPr>
          <w:t>操作系统</w:t>
        </w:r>
      </w:hyperlink>
      <w:r>
        <w:rPr>
          <w:sz w:val="24"/>
          <w:szCs w:val="24"/>
        </w:rPr>
        <w:t>、</w:t>
      </w:r>
      <w:hyperlink r:id="rId17" w:tgtFrame="https://baike.baidu.com/item/%E8%BD%AF%E4%BB%B6%E5%B7%A5%E7%A8%8B/_blank" w:history="1">
        <w:r>
          <w:rPr>
            <w:sz w:val="24"/>
            <w:szCs w:val="24"/>
          </w:rPr>
          <w:t>编译器</w:t>
        </w:r>
      </w:hyperlink>
      <w:r>
        <w:rPr>
          <w:sz w:val="24"/>
          <w:szCs w:val="24"/>
        </w:rPr>
        <w:t>、</w:t>
      </w:r>
      <w:hyperlink r:id="rId18" w:tgtFrame="https://baike.baidu.com/item/%E8%BD%AF%E4%BB%B6%E5%B7%A5%E7%A8%8B/_blank" w:history="1">
        <w:r>
          <w:rPr>
            <w:sz w:val="24"/>
            <w:szCs w:val="24"/>
          </w:rPr>
          <w:t>数据库</w:t>
        </w:r>
      </w:hyperlink>
      <w:r>
        <w:rPr>
          <w:sz w:val="24"/>
          <w:szCs w:val="24"/>
        </w:rPr>
        <w:t>、</w:t>
      </w:r>
      <w:hyperlink r:id="rId19" w:tgtFrame="https://baike.baidu.com/item/%E8%BD%AF%E4%BB%B6%E5%B7%A5%E7%A8%8B/_blank" w:history="1">
        <w:r>
          <w:rPr>
            <w:sz w:val="24"/>
            <w:szCs w:val="24"/>
          </w:rPr>
          <w:t>游戏</w:t>
        </w:r>
      </w:hyperlink>
      <w:r>
        <w:rPr>
          <w:sz w:val="24"/>
          <w:szCs w:val="24"/>
        </w:rPr>
        <w:t>等。同时，各个行业几乎都有计算机软件的应用，如工业、农业、银行、航空、政府部门等。这些应用促进了经济和社会的发展，也提高了工作效率和生活效率</w:t>
      </w:r>
      <w:r>
        <w:rPr>
          <w:sz w:val="24"/>
          <w:szCs w:val="24"/>
        </w:rPr>
        <w:t xml:space="preserve"> </w:t>
      </w:r>
      <w:r>
        <w:rPr>
          <w:sz w:val="24"/>
          <w:szCs w:val="24"/>
        </w:rPr>
        <w:t>。</w:t>
      </w:r>
    </w:p>
    <w:p w14:paraId="7A0777D3" w14:textId="77777777" w:rsidR="00C94B06" w:rsidRDefault="00C554F8">
      <w:pPr>
        <w:snapToGrid w:val="0"/>
        <w:spacing w:line="360" w:lineRule="auto"/>
        <w:ind w:firstLineChars="196" w:firstLine="470"/>
        <w:rPr>
          <w:rFonts w:ascii="宋体" w:cs="宋体"/>
          <w:sz w:val="24"/>
          <w:szCs w:val="24"/>
        </w:rPr>
      </w:pPr>
      <w:r>
        <w:rPr>
          <w:rFonts w:ascii="宋体" w:cs="宋体" w:hint="eastAsia"/>
          <w:sz w:val="24"/>
          <w:szCs w:val="24"/>
        </w:rPr>
        <w:t>信息化时代下，由软件定义与实现的云计算、大数据和人工智能正蓬勃发展，悄然的改变着这个世界，极大的解放了生产力，进一步提升了工作和生活效率，同时云计算、大数据和人工智能的发展也深刻地改变着软件工程领域（图1-3所示），以下我们简单回顾一下这些改变，展望未来的软件工程发展趋势。</w:t>
      </w:r>
    </w:p>
    <w:p w14:paraId="0B8CC81A" w14:textId="77777777" w:rsidR="00C94B06" w:rsidRDefault="00C554F8">
      <w:pPr>
        <w:snapToGrid w:val="0"/>
        <w:spacing w:line="360" w:lineRule="auto"/>
        <w:rPr>
          <w:rFonts w:ascii="宋体" w:cs="宋体"/>
          <w:sz w:val="24"/>
          <w:szCs w:val="24"/>
        </w:rPr>
      </w:pPr>
      <w:r>
        <w:rPr>
          <w:rFonts w:ascii="宋体" w:cs="宋体" w:hint="eastAsia"/>
          <w:noProof/>
          <w:sz w:val="24"/>
          <w:szCs w:val="24"/>
        </w:rPr>
        <w:drawing>
          <wp:inline distT="0" distB="0" distL="114300" distR="114300" wp14:anchorId="089B4467" wp14:editId="479BC925">
            <wp:extent cx="5269230" cy="1955165"/>
            <wp:effectExtent l="0" t="0" r="7620" b="6985"/>
            <wp:docPr id="16" name="图片 16" descr="b547338f2dbd42ec7a3acfba17080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547338f2dbd42ec7a3acfba17080fd"/>
                    <pic:cNvPicPr>
                      <a:picLocks noChangeAspect="1"/>
                    </pic:cNvPicPr>
                  </pic:nvPicPr>
                  <pic:blipFill>
                    <a:blip r:embed="rId20"/>
                    <a:stretch>
                      <a:fillRect/>
                    </a:stretch>
                  </pic:blipFill>
                  <pic:spPr>
                    <a:xfrm>
                      <a:off x="0" y="0"/>
                      <a:ext cx="5269230" cy="1955165"/>
                    </a:xfrm>
                    <a:prstGeom prst="rect">
                      <a:avLst/>
                    </a:prstGeom>
                  </pic:spPr>
                </pic:pic>
              </a:graphicData>
            </a:graphic>
          </wp:inline>
        </w:drawing>
      </w:r>
    </w:p>
    <w:p w14:paraId="32E53708" w14:textId="77777777" w:rsidR="00C94B06" w:rsidRDefault="00C554F8">
      <w:pPr>
        <w:snapToGrid w:val="0"/>
        <w:spacing w:line="360" w:lineRule="auto"/>
        <w:ind w:firstLineChars="370" w:firstLine="891"/>
        <w:jc w:val="center"/>
        <w:rPr>
          <w:rFonts w:ascii="宋体" w:cs="宋体"/>
          <w:sz w:val="24"/>
          <w:szCs w:val="24"/>
        </w:rPr>
      </w:pPr>
      <w:r>
        <w:rPr>
          <w:rFonts w:ascii="宋体" w:cs="宋体" w:hint="eastAsia"/>
          <w:b/>
          <w:bCs/>
          <w:sz w:val="24"/>
          <w:szCs w:val="24"/>
        </w:rPr>
        <w:t>图1-3 软件工程与“三驾马车”</w:t>
      </w:r>
    </w:p>
    <w:p w14:paraId="1E7D007B" w14:textId="77777777" w:rsidR="00C94B06" w:rsidRDefault="00C554F8">
      <w:pPr>
        <w:spacing w:line="360" w:lineRule="auto"/>
        <w:ind w:firstLine="420"/>
        <w:rPr>
          <w:rFonts w:ascii="宋体" w:hAnsi="宋体" w:cs="宋体"/>
          <w:b/>
          <w:bCs/>
          <w:sz w:val="24"/>
          <w:szCs w:val="24"/>
        </w:rPr>
      </w:pPr>
      <w:proofErr w:type="gramStart"/>
      <w:r>
        <w:rPr>
          <w:rFonts w:ascii="宋体" w:hAnsi="宋体" w:cs="宋体" w:hint="eastAsia"/>
          <w:b/>
          <w:bCs/>
          <w:sz w:val="24"/>
          <w:szCs w:val="24"/>
        </w:rPr>
        <w:t>云计算</w:t>
      </w:r>
      <w:proofErr w:type="gramEnd"/>
      <w:r>
        <w:rPr>
          <w:rFonts w:ascii="宋体" w:hAnsi="宋体" w:cs="宋体" w:hint="eastAsia"/>
          <w:b/>
          <w:bCs/>
          <w:sz w:val="24"/>
          <w:szCs w:val="24"/>
        </w:rPr>
        <w:t>与软件工程</w:t>
      </w:r>
    </w:p>
    <w:p w14:paraId="3C88289B" w14:textId="77777777" w:rsidR="00C94B06" w:rsidRDefault="00C554F8">
      <w:pPr>
        <w:snapToGrid w:val="0"/>
        <w:spacing w:line="360" w:lineRule="auto"/>
        <w:ind w:firstLineChars="196" w:firstLine="470"/>
        <w:rPr>
          <w:rFonts w:ascii="宋体" w:cs="宋体"/>
          <w:sz w:val="24"/>
          <w:szCs w:val="24"/>
        </w:rPr>
      </w:pPr>
      <w:r>
        <w:rPr>
          <w:rFonts w:ascii="宋体" w:cs="宋体" w:hint="eastAsia"/>
          <w:sz w:val="24"/>
          <w:szCs w:val="24"/>
        </w:rPr>
        <w:t>社会需求推动了</w:t>
      </w:r>
      <w:proofErr w:type="gramStart"/>
      <w:r>
        <w:rPr>
          <w:rFonts w:ascii="宋体" w:cs="宋体" w:hint="eastAsia"/>
          <w:sz w:val="24"/>
          <w:szCs w:val="24"/>
        </w:rPr>
        <w:t>云计算</w:t>
      </w:r>
      <w:proofErr w:type="gramEnd"/>
      <w:r>
        <w:rPr>
          <w:rFonts w:ascii="宋体" w:cs="宋体" w:hint="eastAsia"/>
          <w:sz w:val="24"/>
          <w:szCs w:val="24"/>
        </w:rPr>
        <w:t>的日益发展，</w:t>
      </w:r>
      <w:proofErr w:type="gramStart"/>
      <w:r>
        <w:rPr>
          <w:rFonts w:ascii="宋体" w:cs="宋体" w:hint="eastAsia"/>
          <w:sz w:val="24"/>
          <w:szCs w:val="24"/>
        </w:rPr>
        <w:t>云计算</w:t>
      </w:r>
      <w:proofErr w:type="gramEnd"/>
      <w:r>
        <w:rPr>
          <w:rFonts w:ascii="宋体" w:cs="宋体" w:hint="eastAsia"/>
          <w:sz w:val="24"/>
          <w:szCs w:val="24"/>
        </w:rPr>
        <w:t>平台以及</w:t>
      </w:r>
      <w:proofErr w:type="gramStart"/>
      <w:r>
        <w:rPr>
          <w:rFonts w:ascii="宋体" w:cs="宋体" w:hint="eastAsia"/>
          <w:sz w:val="24"/>
          <w:szCs w:val="24"/>
        </w:rPr>
        <w:t>云计算</w:t>
      </w:r>
      <w:proofErr w:type="gramEnd"/>
      <w:r>
        <w:rPr>
          <w:rFonts w:ascii="宋体" w:cs="宋体" w:hint="eastAsia"/>
          <w:sz w:val="24"/>
          <w:szCs w:val="24"/>
        </w:rPr>
        <w:t>环境下的软件可靠性和安全性越来越成为人们关注的焦点，并已经成为</w:t>
      </w:r>
      <w:proofErr w:type="gramStart"/>
      <w:r>
        <w:rPr>
          <w:rFonts w:ascii="宋体" w:cs="宋体" w:hint="eastAsia"/>
          <w:sz w:val="24"/>
          <w:szCs w:val="24"/>
        </w:rPr>
        <w:t>云计算</w:t>
      </w:r>
      <w:proofErr w:type="gramEnd"/>
      <w:r>
        <w:rPr>
          <w:rFonts w:ascii="宋体" w:cs="宋体" w:hint="eastAsia"/>
          <w:sz w:val="24"/>
          <w:szCs w:val="24"/>
        </w:rPr>
        <w:t>发展和应用的瓶颈，这给传统的软件工程提出了一系列挑战，例如：（</w:t>
      </w:r>
      <w:r>
        <w:rPr>
          <w:rFonts w:ascii="宋体" w:cs="宋体"/>
          <w:sz w:val="24"/>
          <w:szCs w:val="24"/>
        </w:rPr>
        <w:t>1</w:t>
      </w:r>
      <w:r>
        <w:rPr>
          <w:rFonts w:ascii="宋体" w:cs="宋体" w:hint="eastAsia"/>
          <w:sz w:val="24"/>
          <w:szCs w:val="24"/>
        </w:rPr>
        <w:t>）</w:t>
      </w:r>
      <w:proofErr w:type="gramStart"/>
      <w:r>
        <w:rPr>
          <w:rFonts w:ascii="宋体" w:cs="宋体" w:hint="eastAsia"/>
          <w:sz w:val="24"/>
          <w:szCs w:val="24"/>
        </w:rPr>
        <w:t>云计算</w:t>
      </w:r>
      <w:proofErr w:type="gramEnd"/>
      <w:r>
        <w:rPr>
          <w:rFonts w:ascii="宋体" w:cs="宋体" w:hint="eastAsia"/>
          <w:sz w:val="24"/>
          <w:szCs w:val="24"/>
        </w:rPr>
        <w:t>环境的特殊性</w:t>
      </w:r>
      <w:r>
        <w:rPr>
          <w:rFonts w:ascii="宋体" w:cs="宋体" w:hint="eastAsia"/>
          <w:sz w:val="24"/>
          <w:szCs w:val="24"/>
        </w:rPr>
        <w:lastRenderedPageBreak/>
        <w:t>研究，研究</w:t>
      </w:r>
      <w:proofErr w:type="gramStart"/>
      <w:r>
        <w:rPr>
          <w:rFonts w:ascii="宋体" w:cs="宋体" w:hint="eastAsia"/>
          <w:sz w:val="24"/>
          <w:szCs w:val="24"/>
        </w:rPr>
        <w:t>云计算</w:t>
      </w:r>
      <w:proofErr w:type="gramEnd"/>
      <w:r>
        <w:rPr>
          <w:rFonts w:ascii="宋体" w:cs="宋体" w:hint="eastAsia"/>
          <w:sz w:val="24"/>
          <w:szCs w:val="24"/>
        </w:rPr>
        <w:t>环境下资源的服务化、易接入性、可扩展性和可度量性等，研究这些特性给</w:t>
      </w:r>
      <w:proofErr w:type="gramStart"/>
      <w:r>
        <w:rPr>
          <w:rFonts w:ascii="宋体" w:cs="宋体" w:hint="eastAsia"/>
          <w:sz w:val="24"/>
          <w:szCs w:val="24"/>
        </w:rPr>
        <w:t>云计算</w:t>
      </w:r>
      <w:proofErr w:type="gramEnd"/>
      <w:r>
        <w:rPr>
          <w:rFonts w:ascii="宋体" w:cs="宋体" w:hint="eastAsia"/>
          <w:sz w:val="24"/>
          <w:szCs w:val="24"/>
        </w:rPr>
        <w:t>环境下软件可靠性、安全性及软件测试带来的特殊性问题。（</w:t>
      </w:r>
      <w:r>
        <w:rPr>
          <w:rFonts w:ascii="宋体" w:cs="宋体"/>
          <w:sz w:val="24"/>
          <w:szCs w:val="24"/>
        </w:rPr>
        <w:t>2</w:t>
      </w:r>
      <w:r>
        <w:rPr>
          <w:rFonts w:ascii="宋体" w:cs="宋体" w:hint="eastAsia"/>
          <w:sz w:val="24"/>
          <w:szCs w:val="24"/>
        </w:rPr>
        <w:t>）</w:t>
      </w:r>
      <w:proofErr w:type="gramStart"/>
      <w:r>
        <w:rPr>
          <w:rFonts w:ascii="宋体" w:cs="宋体" w:hint="eastAsia"/>
          <w:sz w:val="24"/>
          <w:szCs w:val="24"/>
        </w:rPr>
        <w:t>云计算</w:t>
      </w:r>
      <w:proofErr w:type="gramEnd"/>
      <w:r>
        <w:rPr>
          <w:rFonts w:ascii="宋体" w:cs="宋体" w:hint="eastAsia"/>
          <w:sz w:val="24"/>
          <w:szCs w:val="24"/>
        </w:rPr>
        <w:t>环境下的软件可靠性理论与方法研究，研究开放的运行环境</w:t>
      </w:r>
      <w:proofErr w:type="gramStart"/>
      <w:r>
        <w:rPr>
          <w:rFonts w:ascii="宋体" w:cs="宋体" w:hint="eastAsia"/>
          <w:sz w:val="24"/>
          <w:szCs w:val="24"/>
        </w:rPr>
        <w:t>下软件</w:t>
      </w:r>
      <w:proofErr w:type="gramEnd"/>
      <w:r>
        <w:rPr>
          <w:rFonts w:ascii="宋体" w:cs="宋体" w:hint="eastAsia"/>
          <w:sz w:val="24"/>
          <w:szCs w:val="24"/>
        </w:rPr>
        <w:t>运行剖面的变化规律及建模方法，</w:t>
      </w:r>
      <w:proofErr w:type="gramStart"/>
      <w:r>
        <w:rPr>
          <w:rFonts w:ascii="宋体" w:cs="宋体" w:hint="eastAsia"/>
          <w:sz w:val="24"/>
          <w:szCs w:val="24"/>
        </w:rPr>
        <w:t>云计算</w:t>
      </w:r>
      <w:proofErr w:type="gramEnd"/>
      <w:r>
        <w:rPr>
          <w:rFonts w:ascii="宋体" w:cs="宋体" w:hint="eastAsia"/>
          <w:sz w:val="24"/>
          <w:szCs w:val="24"/>
        </w:rPr>
        <w:t>环境下软件可靠性建模理论等。（</w:t>
      </w:r>
      <w:r>
        <w:rPr>
          <w:rFonts w:ascii="宋体" w:cs="宋体"/>
          <w:sz w:val="24"/>
          <w:szCs w:val="24"/>
        </w:rPr>
        <w:t>3</w:t>
      </w:r>
      <w:r>
        <w:rPr>
          <w:rFonts w:ascii="宋体" w:cs="宋体" w:hint="eastAsia"/>
          <w:sz w:val="24"/>
          <w:szCs w:val="24"/>
        </w:rPr>
        <w:t>）</w:t>
      </w:r>
      <w:proofErr w:type="gramStart"/>
      <w:r>
        <w:rPr>
          <w:rFonts w:ascii="宋体" w:cs="宋体" w:hint="eastAsia"/>
          <w:sz w:val="24"/>
          <w:szCs w:val="24"/>
        </w:rPr>
        <w:t>云计算</w:t>
      </w:r>
      <w:proofErr w:type="gramEnd"/>
      <w:r>
        <w:rPr>
          <w:rFonts w:ascii="宋体" w:cs="宋体" w:hint="eastAsia"/>
          <w:sz w:val="24"/>
          <w:szCs w:val="24"/>
        </w:rPr>
        <w:t>环境下的软件安全性理论与方法研究，研究</w:t>
      </w:r>
      <w:proofErr w:type="gramStart"/>
      <w:r>
        <w:rPr>
          <w:rFonts w:ascii="宋体" w:cs="宋体" w:hint="eastAsia"/>
          <w:sz w:val="24"/>
          <w:szCs w:val="24"/>
        </w:rPr>
        <w:t>云计算</w:t>
      </w:r>
      <w:proofErr w:type="gramEnd"/>
      <w:r>
        <w:rPr>
          <w:rFonts w:ascii="宋体" w:cs="宋体" w:hint="eastAsia"/>
          <w:sz w:val="24"/>
          <w:szCs w:val="24"/>
        </w:rPr>
        <w:t>环境下私密性、完整性、可追踪性和可用性等。</w:t>
      </w:r>
    </w:p>
    <w:p w14:paraId="4E8A8572" w14:textId="77777777" w:rsidR="00C94B06" w:rsidRDefault="00C554F8">
      <w:pPr>
        <w:snapToGrid w:val="0"/>
        <w:spacing w:line="360" w:lineRule="auto"/>
        <w:ind w:firstLineChars="196" w:firstLine="470"/>
        <w:rPr>
          <w:rFonts w:ascii="宋体" w:cs="宋体"/>
          <w:sz w:val="24"/>
          <w:szCs w:val="24"/>
        </w:rPr>
      </w:pPr>
      <w:r>
        <w:rPr>
          <w:rFonts w:ascii="宋体" w:cs="宋体" w:hint="eastAsia"/>
          <w:sz w:val="24"/>
          <w:szCs w:val="24"/>
        </w:rPr>
        <w:t>另一方面，</w:t>
      </w:r>
      <w:proofErr w:type="gramStart"/>
      <w:r>
        <w:rPr>
          <w:rFonts w:ascii="宋体" w:cs="宋体" w:hint="eastAsia"/>
          <w:sz w:val="24"/>
          <w:szCs w:val="24"/>
        </w:rPr>
        <w:t>云计算</w:t>
      </w:r>
      <w:proofErr w:type="gramEnd"/>
      <w:r>
        <w:rPr>
          <w:rFonts w:ascii="宋体" w:cs="宋体" w:hint="eastAsia"/>
          <w:sz w:val="24"/>
          <w:szCs w:val="24"/>
        </w:rPr>
        <w:t>平台提供的几乎无限强大和灵活的计算能力，极大地推动了软件工程的理论和实践：例如，继基于组件的软件工程之后，面向服务的软件工程，人们提出在云平台上软件即服务（SAAS），一切皆服务（XAAS）的观念。并开始研究如何利用云平台基础设施所提供的资源来进行在线需求获取、软件构造、软件测试等的一般方法，并且研究如何将传统的过程、方法以及他们的基础设施向云端迁移。开源社区、</w:t>
      </w:r>
      <w:proofErr w:type="gramStart"/>
      <w:r>
        <w:rPr>
          <w:rFonts w:ascii="宋体" w:cs="宋体" w:hint="eastAsia"/>
          <w:sz w:val="24"/>
          <w:szCs w:val="24"/>
        </w:rPr>
        <w:t>众包空间</w:t>
      </w:r>
      <w:proofErr w:type="gramEnd"/>
      <w:r>
        <w:rPr>
          <w:rFonts w:ascii="宋体" w:cs="宋体" w:hint="eastAsia"/>
          <w:sz w:val="24"/>
          <w:szCs w:val="24"/>
        </w:rPr>
        <w:t>和软件生态系统异常活跃。</w:t>
      </w:r>
    </w:p>
    <w:p w14:paraId="332E36AA" w14:textId="77777777" w:rsidR="00C94B06" w:rsidRDefault="00C554F8">
      <w:pPr>
        <w:snapToGrid w:val="0"/>
        <w:spacing w:beforeLines="10" w:before="31" w:afterLines="10" w:after="31" w:line="360" w:lineRule="auto"/>
        <w:ind w:firstLine="420"/>
        <w:rPr>
          <w:rFonts w:ascii="宋体" w:hAnsi="宋体" w:cs="宋体"/>
          <w:b/>
          <w:bCs/>
          <w:sz w:val="24"/>
          <w:szCs w:val="24"/>
        </w:rPr>
      </w:pPr>
      <w:r>
        <w:rPr>
          <w:rFonts w:ascii="宋体" w:hAnsi="宋体" w:cs="宋体" w:hint="eastAsia"/>
          <w:b/>
          <w:bCs/>
          <w:sz w:val="24"/>
          <w:szCs w:val="24"/>
        </w:rPr>
        <w:t>大数据与软件工程</w:t>
      </w:r>
    </w:p>
    <w:p w14:paraId="0EF3DFD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大数据是由软件定义实现的，同时大数据分析也可以有效增强软件工程实践，两者在现实世界中互相丰富和发展。</w:t>
      </w:r>
    </w:p>
    <w:p w14:paraId="3CDF0AE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一方面，软件工程助力大数据软件系统开发。人们已经做了很多工作来研究如何通过软件工程来提高和改进大数据系统的能力，因为大数据系统给人们提出了很多挑战，例如，任何时候，任何需要，大数据系统需要能支持快速的、弹性的和跨多数据中心的扩展。因此，需要构建一个可灵活扩展，可自由合成的和无需人工干预的大数据系统是关键。主要体现在：</w:t>
      </w:r>
    </w:p>
    <w:p w14:paraId="53B22AEA"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（1）大数据软件系统的系统架构。人们研究了大数据系统模块化和</w:t>
      </w:r>
      <w:proofErr w:type="gramStart"/>
      <w:r>
        <w:rPr>
          <w:rFonts w:ascii="宋体" w:cs="宋体" w:hint="eastAsia"/>
          <w:sz w:val="24"/>
          <w:szCs w:val="24"/>
        </w:rPr>
        <w:t>可</w:t>
      </w:r>
      <w:proofErr w:type="gramEnd"/>
      <w:r>
        <w:rPr>
          <w:rFonts w:ascii="宋体" w:cs="宋体" w:hint="eastAsia"/>
          <w:sz w:val="24"/>
          <w:szCs w:val="24"/>
        </w:rPr>
        <w:t>扩展等需求，以及数据资源、数据存储和数据集成等数据流功能模块，提出了很多适合大数据系统的软件体系结构。</w:t>
      </w:r>
    </w:p>
    <w:p w14:paraId="75253B8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2）大数据系统的测试和调试。研究大数据系统的测试标准，利用形式化方法对大数据系统的正确性进行验证。大数据系统运行过程中产生的日志等数据也具有大数据特性，这些数据也是我们对大数据系统进行测试和调试的重要依据。</w:t>
      </w:r>
    </w:p>
    <w:p w14:paraId="3069B92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（3）利用适当的软件过程开发大数据软件系统。人们已经开始研究利用CMMI和敏捷软件工程方法对大数据系统进行开发，提高开发效率和质量。</w:t>
      </w:r>
    </w:p>
    <w:p w14:paraId="62F10AF9"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lastRenderedPageBreak/>
        <w:t>（4）大数据项目的管理。研究大数据项目开发的支持工具和技术，为大数据项目的需求、设计和实现等过程提供全程管理。</w:t>
      </w:r>
    </w:p>
    <w:p w14:paraId="543ECB52"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大数据软件质量保证需要采纳和扩展传统软件工程的质量保证技术，例如，测试大数据软件需要一些能够生成充分且有代表性测试用例的新方法，然而，由于数据规模巨大，穷尽测试不可能，因此需要采用形式化验证技术对大数据系统进行分析。数据源来自多个方面，并不是每种数据源都与大数据分析有关，且采集处理这些数据都需要相应的成本，大数据软件的成本效益需要在事前和事后进行评估。</w:t>
      </w:r>
    </w:p>
    <w:p w14:paraId="080AF2F7"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大数据分析的需求给软件工程提出了很多挑战，例如为了处理大数据的大容量性、多样性、高速性、准确性等问题，不仅需要一些新的分析算法和工具，同时也需要持续发布及质量保证等非功能改进。</w:t>
      </w:r>
    </w:p>
    <w:p w14:paraId="2717AFF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另一方面，大数据助力软件工程。人们一直研究如何利用大数据方法来改进和提升软件工程能力，具体包括以下几个方面：</w:t>
      </w:r>
    </w:p>
    <w:p w14:paraId="52C68673"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（1）软件工程分析及其可视化。研究软件工程过程中的数据收集，整理和应用等问题。具体解决的问题包括：基于大数据的软件需求分析、结构、设计、编码、测试和维护等。</w:t>
      </w:r>
    </w:p>
    <w:p w14:paraId="2520BCF3"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2）软件社区数据挖掘。通过对一些大型组织或开源社区长期积累的数据进行挖掘，发掘一些对软件工程方法和技术有价值的认识。具体解决的问题如：源代码中哪些代码是新写的，哪些代码来自其他项目？从成百上千的项目观察中，我们</w:t>
      </w:r>
      <w:proofErr w:type="gramStart"/>
      <w:r>
        <w:rPr>
          <w:rFonts w:ascii="宋体" w:cs="宋体" w:hint="eastAsia"/>
          <w:sz w:val="24"/>
          <w:szCs w:val="24"/>
        </w:rPr>
        <w:t>能否跟开发</w:t>
      </w:r>
      <w:proofErr w:type="gramEnd"/>
      <w:r>
        <w:rPr>
          <w:rFonts w:ascii="宋体" w:cs="宋体" w:hint="eastAsia"/>
          <w:sz w:val="24"/>
          <w:szCs w:val="24"/>
        </w:rPr>
        <w:t>者推荐最佳实践？</w:t>
      </w:r>
    </w:p>
    <w:p w14:paraId="73FD8194"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（3）自适应系统。通过对软件工程数据的应用，使得软件工程具有自适应性。具体解决的问题包括基于大数据的故障诊断、隐私保护、安全性和可靠性等问题。</w:t>
      </w:r>
    </w:p>
    <w:p w14:paraId="5F60F9A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软件生命周期中会产生大量的、各种类型的数据，例如开发过程中的源代码、需求文档、缺陷报告、测试用例；系统运行中的运行日志、性能度量、事件记录；用户</w:t>
      </w:r>
      <w:proofErr w:type="gramStart"/>
      <w:r>
        <w:rPr>
          <w:rFonts w:ascii="宋体" w:cs="宋体" w:hint="eastAsia"/>
          <w:sz w:val="24"/>
          <w:szCs w:val="24"/>
        </w:rPr>
        <w:t>交互中</w:t>
      </w:r>
      <w:proofErr w:type="gramEnd"/>
      <w:r>
        <w:rPr>
          <w:rFonts w:ascii="宋体" w:cs="宋体" w:hint="eastAsia"/>
          <w:sz w:val="24"/>
          <w:szCs w:val="24"/>
        </w:rPr>
        <w:t>使用行为序列、调查问卷、社交媒体反馈等等。随着互联网软件服务的普及，数据的种类更加丰富，规模也越来越大。基于这些数据，软件从业者可以提取出关于软件质量和开发动态的重要信息。因此，数据对于现代软件开发的作用日益明显，并且至关重要。</w:t>
      </w:r>
    </w:p>
    <w:p w14:paraId="26569BA4"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lastRenderedPageBreak/>
        <w:t>数据驱动的软件工程运用机器学习、数据挖掘、信息可视化以及大规模数据处理等技术，旨在帮助软件从业者以数据驱动的方式进行软件的开发、运行和维护，有效处理、浏览和分析软件生命周期中生成的数据，从中提取有用的信息，做出正确决策。数据驱动的软件工程关注大数据分析技术在软件行业中的具体应用，是对现代软件工程方法的有效拓展，同时也与软件开发的实践密切相关。</w:t>
      </w:r>
    </w:p>
    <w:p w14:paraId="639DB4D9" w14:textId="77777777" w:rsidR="00C94B06" w:rsidRDefault="00C554F8">
      <w:pPr>
        <w:snapToGrid w:val="0"/>
        <w:spacing w:beforeLines="10" w:before="31" w:afterLines="10" w:after="31" w:line="360" w:lineRule="auto"/>
        <w:ind w:firstLine="420"/>
        <w:rPr>
          <w:rFonts w:ascii="宋体" w:hAnsi="宋体" w:cs="宋体"/>
          <w:b/>
          <w:bCs/>
          <w:sz w:val="24"/>
          <w:szCs w:val="24"/>
        </w:rPr>
      </w:pPr>
      <w:r>
        <w:rPr>
          <w:rFonts w:ascii="宋体" w:hAnsi="宋体" w:cs="宋体" w:hint="eastAsia"/>
          <w:b/>
          <w:bCs/>
          <w:sz w:val="24"/>
          <w:szCs w:val="24"/>
        </w:rPr>
        <w:t>人工智能与软件工程</w:t>
      </w:r>
    </w:p>
    <w:p w14:paraId="342FD39B"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人工智能”这个词汇最早是出现在1956年，是在Dartmouth学会上美国的一个专家首先提出来的。从此以后，各个国家的相关研究者从中发展出了很多的人工智能理论和原理，人工智能的概念也逐渐的被人们所了解和认知了。简单来说，人工智能技术主要研究的目标是要能够使一台计算机或者一台机器可以完成一些通常需要我们人类亲自动手或动脑来完成的工作，也就是说只有依靠人类本身的智能才能完成的一些复杂工作。所以计算机本身就是人工智能的体现，人工智能技术的发展历史和计算机科学与技术的发展是密不可分的，人工智能技术也必须依靠计算机技术的发展才能逐渐发展成熟。</w:t>
      </w:r>
    </w:p>
    <w:p w14:paraId="29D5B4EE"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欧洲信息技术研究计划（ES-PRIT）之前就曾提出要把人工智能技术和软件工程技术紧密的结合在一起，从而可以开发出一套比较有效的工具，这个工具同时也可以支持软件系统的具体分析和设计工作。而且近年来越来越多的研究也表明，人工智能技术和软件工程技术的联合发展是非常有必要的，同时也必将引起软件开发方法和软件程序管理模式的改变，这样就可以形成一个新的开发和管理规范，而人工智能技术也可以使软件的开发更加容易、更便于修改和维护。</w:t>
      </w:r>
    </w:p>
    <w:p w14:paraId="068ADD37"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从目前发展情况来看，人工智能可以使得软件工程研究更加智能化与高效化，具体包括以下几个方面：</w:t>
      </w:r>
    </w:p>
    <w:p w14:paraId="185536CA"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（1）可以利用人工智能中专家决策系统以及人工神经网络系统来对软件工程项目进行更加智能化的设计。</w:t>
      </w:r>
    </w:p>
    <w:p w14:paraId="18239284"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（2）把智能化的模块组装到某个大型的软件系统中，从而使得这个软件可以更好的适应快速改变的需求。</w:t>
      </w:r>
    </w:p>
    <w:p w14:paraId="27B88F19"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（3）应用人工智能技术来提高某个计算机程序的用户界面的友好性，以及把人工智能技术应用到对图形用户的接口以及面向对象的程序设计当中等。</w:t>
      </w:r>
    </w:p>
    <w:p w14:paraId="6E566DF2"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（4）通过利用人工智能方法对代码、各种评审记录和日志等资料进行分析，</w:t>
      </w:r>
      <w:r>
        <w:rPr>
          <w:rFonts w:ascii="宋体" w:cs="宋体" w:hint="eastAsia"/>
          <w:sz w:val="24"/>
          <w:szCs w:val="24"/>
        </w:rPr>
        <w:lastRenderedPageBreak/>
        <w:t>可以有效预防和发现各种软件故障，特别是利用强化学习方法生成高质量的测试用例，使软件工程的能力得到大幅度的提升。</w:t>
      </w:r>
    </w:p>
    <w:p w14:paraId="04C4E224"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 xml:space="preserve">虽然取得了很多的进展，但是计算机当中应用人工智能技术在未来很长的一段发展时间中还是有很多问题需要解决的，比如说，如何基于人工智能系统来建立支持环境和软件开发的人工智能机制。 </w:t>
      </w:r>
    </w:p>
    <w:p w14:paraId="1024310F"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另一方面，人工智能，特别是机器学习与深度学习的发展，要求强大的系统软件支撑，软件工程可以为人工智能研究提供架构、测试的支持以及指导，具体包括：</w:t>
      </w:r>
    </w:p>
    <w:p w14:paraId="577AC5D8"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1）软件工程可以为人工智能算法提供很好的实践验证平台。人工智能算法的有效性与可靠性，不能只停留在理论推导，需要进行一定的实证，而软件工程正是这样一个连接人工智能理论与实际应用相结合的桥梁，在实践中检验真理。</w:t>
      </w:r>
    </w:p>
    <w:p w14:paraId="1C04CE8E"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2）软件工程可以提供面向人工智能的产品架构，指导人工智能产品开发、调试、测试、维护、管理等。例如，人工智能算法需要大量处理数据，这就需要数据库技术的发展，人工智能算法的可靠性验证则需要测试技术的革新。</w:t>
      </w:r>
    </w:p>
    <w:p w14:paraId="7F74E451"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（3）软件工程作为一门成熟学科，可以对人工智能的发展提供一定指导。人工智能作为新兴学科，其在正确性、可靠性、应用性上还有很多困难需要解决，而软件工程经过数十年发展，已发展成一门涉及</w:t>
      </w:r>
      <w:hyperlink r:id="rId21" w:tgtFrame="https://baike.baidu.com/item/%E8%BD%AF%E4%BB%B6%E5%B7%A5%E7%A8%8B/_blank" w:history="1">
        <w:r>
          <w:rPr>
            <w:rFonts w:ascii="宋体" w:cs="宋体" w:hint="eastAsia"/>
            <w:sz w:val="24"/>
            <w:szCs w:val="24"/>
          </w:rPr>
          <w:t>程序设计语言</w:t>
        </w:r>
      </w:hyperlink>
      <w:r>
        <w:rPr>
          <w:rFonts w:ascii="宋体" w:cs="宋体" w:hint="eastAsia"/>
          <w:sz w:val="24"/>
          <w:szCs w:val="24"/>
        </w:rPr>
        <w:t>、</w:t>
      </w:r>
      <w:hyperlink r:id="rId22" w:tgtFrame="https://baike.baidu.com/item/%E8%BD%AF%E4%BB%B6%E5%B7%A5%E7%A8%8B/_blank" w:history="1">
        <w:r>
          <w:rPr>
            <w:rFonts w:ascii="宋体" w:cs="宋体" w:hint="eastAsia"/>
            <w:sz w:val="24"/>
            <w:szCs w:val="24"/>
          </w:rPr>
          <w:t>数据库</w:t>
        </w:r>
      </w:hyperlink>
      <w:r>
        <w:rPr>
          <w:rFonts w:ascii="宋体" w:cs="宋体" w:hint="eastAsia"/>
          <w:sz w:val="24"/>
          <w:szCs w:val="24"/>
        </w:rPr>
        <w:t>、</w:t>
      </w:r>
      <w:hyperlink r:id="rId23" w:tgtFrame="https://baike.baidu.com/item/%E8%BD%AF%E4%BB%B6%E5%B7%A5%E7%A8%8B/_blank" w:history="1">
        <w:r>
          <w:rPr>
            <w:rFonts w:ascii="宋体" w:cs="宋体" w:hint="eastAsia"/>
            <w:sz w:val="24"/>
            <w:szCs w:val="24"/>
          </w:rPr>
          <w:t>软件开发工具</w:t>
        </w:r>
      </w:hyperlink>
      <w:r>
        <w:rPr>
          <w:rFonts w:ascii="宋体" w:cs="宋体" w:hint="eastAsia"/>
          <w:sz w:val="24"/>
          <w:szCs w:val="24"/>
        </w:rPr>
        <w:t>、系统平台、标准、</w:t>
      </w:r>
      <w:hyperlink r:id="rId24" w:tgtFrame="https://baike.baidu.com/item/%E8%BD%AF%E4%BB%B6%E5%B7%A5%E7%A8%8B/_blank" w:history="1">
        <w:r>
          <w:rPr>
            <w:rFonts w:ascii="宋体" w:cs="宋体" w:hint="eastAsia"/>
            <w:sz w:val="24"/>
            <w:szCs w:val="24"/>
          </w:rPr>
          <w:t>设计模式</w:t>
        </w:r>
      </w:hyperlink>
      <w:r>
        <w:rPr>
          <w:rFonts w:ascii="宋体" w:cs="宋体" w:hint="eastAsia"/>
          <w:sz w:val="24"/>
          <w:szCs w:val="24"/>
        </w:rPr>
        <w:t>等方面的成熟学科，很多研究技术和经验对人工智能发展有很大的指导作用。</w:t>
      </w:r>
    </w:p>
    <w:p w14:paraId="4267E33F"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智能化已成为软件工程发展的新趋势，很多软件工程的难题可以尝试用人工智能方法去解决，智能化软件工程主要特征包括：</w:t>
      </w:r>
    </w:p>
    <w:p w14:paraId="2685D06A"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（1）需求分析自动化。针对软件项目中需求模糊，模型抽象，功能杂乱等难题，利用人工智能分类算法，Topic</w:t>
      </w:r>
      <w:r>
        <w:rPr>
          <w:rFonts w:ascii="宋体" w:cs="宋体" w:hint="eastAsia"/>
          <w:sz w:val="24"/>
          <w:szCs w:val="24"/>
        </w:rPr>
        <w:t> </w:t>
      </w:r>
      <w:r>
        <w:rPr>
          <w:rFonts w:ascii="宋体" w:cs="宋体" w:hint="eastAsia"/>
          <w:sz w:val="24"/>
          <w:szCs w:val="24"/>
        </w:rPr>
        <w:t>Model和自然语言处理相关理论进行处理。</w:t>
      </w:r>
    </w:p>
    <w:p w14:paraId="769934E4"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（2）代码分析自动化。可以利用人工智能中卷积神经网络等方法实现自动化检测代码缺陷，甚至可以自动写代码。</w:t>
      </w:r>
    </w:p>
    <w:p w14:paraId="6E8F0C7B"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（3）软件测试自动化。利用深度学习方法可以智能化选择合理的测试技术与方法对软件进行全方位、多角度的测试。</w:t>
      </w:r>
    </w:p>
    <w:p w14:paraId="00DEBC0E"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（4）故障诊断自动化。针对日志数据，挖掘其中有效信息，利用深度学习</w:t>
      </w:r>
      <w:r>
        <w:rPr>
          <w:rFonts w:ascii="宋体" w:cs="宋体" w:hint="eastAsia"/>
          <w:sz w:val="24"/>
          <w:szCs w:val="24"/>
        </w:rPr>
        <w:lastRenderedPageBreak/>
        <w:t>方法和聚类技术，可以自动的诊断定位故障。</w:t>
      </w:r>
    </w:p>
    <w:p w14:paraId="7BE111D1" w14:textId="77777777" w:rsidR="00C94B06" w:rsidRDefault="00C554F8">
      <w:pPr>
        <w:snapToGrid w:val="0"/>
        <w:spacing w:beforeLines="10" w:before="31" w:afterLines="10" w:after="31" w:line="360" w:lineRule="auto"/>
        <w:ind w:firstLine="420"/>
        <w:rPr>
          <w:rFonts w:ascii="宋体" w:cs="宋体"/>
          <w:sz w:val="24"/>
          <w:szCs w:val="24"/>
        </w:rPr>
      </w:pPr>
      <w:r>
        <w:rPr>
          <w:rFonts w:ascii="宋体" w:cs="宋体" w:hint="eastAsia"/>
          <w:sz w:val="24"/>
          <w:szCs w:val="24"/>
        </w:rPr>
        <w:t>（5）故障修复自动化。对于诊断定位的故障，利用历史修复策略等信息自动修复故障，实现故障处理的智能化。</w:t>
      </w:r>
    </w:p>
    <w:p w14:paraId="047569A1" w14:textId="77777777" w:rsidR="00C94B06" w:rsidRDefault="00C554F8">
      <w:pPr>
        <w:snapToGrid w:val="0"/>
        <w:spacing w:beforeLines="10" w:before="31" w:afterLines="10" w:after="31" w:line="360" w:lineRule="auto"/>
        <w:ind w:firstLine="420"/>
        <w:rPr>
          <w:rFonts w:ascii="宋体" w:hAnsi="宋体" w:cs="宋体"/>
          <w:b/>
          <w:bCs/>
          <w:sz w:val="24"/>
          <w:szCs w:val="24"/>
        </w:rPr>
      </w:pPr>
      <w:proofErr w:type="gramStart"/>
      <w:r>
        <w:rPr>
          <w:rFonts w:ascii="宋体" w:hAnsi="宋体" w:cs="宋体" w:hint="eastAsia"/>
          <w:b/>
          <w:bCs/>
          <w:sz w:val="24"/>
          <w:szCs w:val="24"/>
        </w:rPr>
        <w:t>云计算</w:t>
      </w:r>
      <w:proofErr w:type="gramEnd"/>
      <w:r>
        <w:rPr>
          <w:rFonts w:ascii="宋体" w:hAnsi="宋体" w:cs="宋体" w:hint="eastAsia"/>
          <w:b/>
          <w:bCs/>
          <w:sz w:val="24"/>
          <w:szCs w:val="24"/>
        </w:rPr>
        <w:t>环境下的基于人工智能和大数据的软件工程</w:t>
      </w:r>
    </w:p>
    <w:p w14:paraId="2761F751" w14:textId="77777777" w:rsidR="00C94B06" w:rsidRDefault="00C554F8">
      <w:pPr>
        <w:snapToGrid w:val="0"/>
        <w:spacing w:beforeLines="10" w:before="31" w:afterLines="10" w:after="31" w:line="360" w:lineRule="auto"/>
        <w:ind w:firstLine="420"/>
      </w:pPr>
      <w:r>
        <w:rPr>
          <w:rFonts w:ascii="宋体" w:cs="宋体" w:hint="eastAsia"/>
          <w:sz w:val="24"/>
          <w:szCs w:val="24"/>
        </w:rPr>
        <w:t>互联网和</w:t>
      </w:r>
      <w:proofErr w:type="gramStart"/>
      <w:r>
        <w:rPr>
          <w:rFonts w:ascii="宋体" w:cs="宋体" w:hint="eastAsia"/>
          <w:sz w:val="24"/>
          <w:szCs w:val="24"/>
        </w:rPr>
        <w:t>云计算</w:t>
      </w:r>
      <w:proofErr w:type="gramEnd"/>
      <w:r>
        <w:rPr>
          <w:rFonts w:ascii="宋体" w:cs="宋体" w:hint="eastAsia"/>
          <w:sz w:val="24"/>
          <w:szCs w:val="24"/>
        </w:rPr>
        <w:t>的发展，软件已无处不在，计算机软件正在重新定义和实现着整个世界，同时，智能化时代的到来，软件系统的智能化日益成为人们关注的焦点，所以，不久的将来，人工智能系统将替代各种软件进入人们生活的每个角落。人工智能和软件工程将空前的紧密融合在一起，一方面，软件工程通过人工智能的应用变得更加强有力，另一方面，软件工程为无处不在的各种人工智能系统开发和应用保驾护航，推动智能化时代的健康有序发展。</w:t>
      </w:r>
    </w:p>
    <w:p w14:paraId="7459B03F" w14:textId="77777777" w:rsidR="00C94B06" w:rsidRDefault="00C554F8">
      <w:pPr>
        <w:pStyle w:val="4"/>
        <w:spacing w:line="360" w:lineRule="auto"/>
        <w:ind w:firstLine="420"/>
      </w:pPr>
      <w:r>
        <w:rPr>
          <w:rFonts w:hint="eastAsia"/>
        </w:rPr>
        <w:t>1.2.2</w:t>
      </w:r>
      <w:r>
        <w:rPr>
          <w:rFonts w:hint="eastAsia"/>
        </w:rPr>
        <w:t>软件测试方法体系的研究现状</w:t>
      </w:r>
    </w:p>
    <w:p w14:paraId="2FCB4837" w14:textId="77777777" w:rsidR="00C94B06" w:rsidRDefault="00C554F8">
      <w:pPr>
        <w:snapToGrid w:val="0"/>
        <w:spacing w:line="360" w:lineRule="auto"/>
        <w:ind w:firstLineChars="196" w:firstLine="470"/>
        <w:rPr>
          <w:sz w:val="24"/>
          <w:szCs w:val="24"/>
        </w:rPr>
      </w:pPr>
      <w:r>
        <w:rPr>
          <w:rFonts w:hint="eastAsia"/>
          <w:sz w:val="24"/>
          <w:szCs w:val="24"/>
        </w:rPr>
        <w:t>从</w:t>
      </w:r>
      <w:r>
        <w:rPr>
          <w:rFonts w:hint="eastAsia"/>
          <w:sz w:val="24"/>
          <w:szCs w:val="24"/>
        </w:rPr>
        <w:t>1969</w:t>
      </w:r>
      <w:r>
        <w:rPr>
          <w:rFonts w:hint="eastAsia"/>
          <w:sz w:val="24"/>
          <w:szCs w:val="24"/>
        </w:rPr>
        <w:t>年开始</w:t>
      </w:r>
      <w:r>
        <w:rPr>
          <w:rFonts w:hint="eastAsia"/>
          <w:sz w:val="24"/>
          <w:szCs w:val="24"/>
        </w:rPr>
        <w:t>,</w:t>
      </w:r>
      <w:r>
        <w:rPr>
          <w:rFonts w:hint="eastAsia"/>
          <w:sz w:val="24"/>
          <w:szCs w:val="24"/>
        </w:rPr>
        <w:t>人们就已经提出软件工程的概念</w:t>
      </w:r>
      <w:r>
        <w:rPr>
          <w:rFonts w:hint="eastAsia"/>
          <w:sz w:val="24"/>
          <w:szCs w:val="24"/>
        </w:rPr>
        <w:t>,</w:t>
      </w:r>
      <w:r>
        <w:rPr>
          <w:rFonts w:hint="eastAsia"/>
          <w:sz w:val="24"/>
          <w:szCs w:val="24"/>
        </w:rPr>
        <w:t>研究如何以</w:t>
      </w:r>
      <w:proofErr w:type="gramStart"/>
      <w:r>
        <w:rPr>
          <w:rFonts w:hint="eastAsia"/>
          <w:sz w:val="24"/>
          <w:szCs w:val="24"/>
        </w:rPr>
        <w:t>最</w:t>
      </w:r>
      <w:proofErr w:type="gramEnd"/>
      <w:r>
        <w:rPr>
          <w:rFonts w:hint="eastAsia"/>
          <w:sz w:val="24"/>
          <w:szCs w:val="24"/>
        </w:rPr>
        <w:t>经济的方式，在最短的时间内开发用户最满意的软件产品。整个软件工程可以说是一个不断与软件错误和缺陷做斗争的过程，为了生产高质量的软件，软件工程为软件质量把好下图所示的“四道关”（图</w:t>
      </w:r>
      <w:r>
        <w:rPr>
          <w:rFonts w:hint="eastAsia"/>
          <w:sz w:val="24"/>
          <w:szCs w:val="24"/>
        </w:rPr>
        <w:t>1-4</w:t>
      </w:r>
      <w:r>
        <w:rPr>
          <w:rFonts w:hint="eastAsia"/>
          <w:sz w:val="24"/>
          <w:szCs w:val="24"/>
        </w:rPr>
        <w:t>所示）。第一道关是</w:t>
      </w:r>
      <w:r w:rsidRPr="00C554F8">
        <w:rPr>
          <w:rFonts w:hint="eastAsia"/>
          <w:color w:val="FF0000"/>
          <w:sz w:val="24"/>
          <w:szCs w:val="24"/>
        </w:rPr>
        <w:t>利用形式化方法</w:t>
      </w:r>
      <w:r w:rsidRPr="00C554F8">
        <w:rPr>
          <w:rFonts w:hint="eastAsia"/>
          <w:color w:val="FF0000"/>
          <w:sz w:val="24"/>
          <w:szCs w:val="24"/>
        </w:rPr>
        <w:t>[34-38]</w:t>
      </w:r>
      <w:r w:rsidRPr="00C554F8">
        <w:rPr>
          <w:rFonts w:hint="eastAsia"/>
          <w:color w:val="FF0000"/>
          <w:sz w:val="24"/>
          <w:szCs w:val="24"/>
        </w:rPr>
        <w:t>、高度集成的软件开发环境和各种支持工具等在软件需求分析、设计和编码阶段严防死守，预防可能出现的各种问题和错误，这一步虽然非常重要和有效，但一般不可能消灭所有错误，仍有很多错误防不胜防而隐藏在软件中</w:t>
      </w:r>
      <w:r>
        <w:rPr>
          <w:rFonts w:hint="eastAsia"/>
          <w:sz w:val="24"/>
          <w:szCs w:val="24"/>
        </w:rPr>
        <w:t>[17]</w:t>
      </w:r>
      <w:r>
        <w:rPr>
          <w:rFonts w:hint="eastAsia"/>
          <w:sz w:val="24"/>
          <w:szCs w:val="24"/>
        </w:rPr>
        <w:t>。第二关就是要通过软件测试方法来发现和纠正这些没有防得住而隐藏在软件中的错误。即使软件测试技术已非常成熟，我们也很难保证通过第二关软件测试之后，软件中就不可能再有错误，所以，我们需要第三关，通过容错计算技术，在软件系统中植入容错能力，使得即使在前两关中没有防得住的错误、没有检查出来的错误存在于软件系统，也不至于给系统造成重要损失。第四关是在前面三道关的基础上，对软件系统仍然存在错误风险的预测，即软件可靠性的研究。</w:t>
      </w:r>
    </w:p>
    <w:p w14:paraId="249E2C0A" w14:textId="77777777" w:rsidR="00C94B06" w:rsidRDefault="00C94B06">
      <w:pPr>
        <w:snapToGrid w:val="0"/>
        <w:spacing w:line="360" w:lineRule="auto"/>
        <w:ind w:firstLineChars="196" w:firstLine="470"/>
        <w:rPr>
          <w:sz w:val="24"/>
          <w:szCs w:val="24"/>
        </w:rPr>
      </w:pPr>
    </w:p>
    <w:p w14:paraId="630C4F1A" w14:textId="77777777" w:rsidR="00C94B06" w:rsidRDefault="00C554F8">
      <w:pPr>
        <w:spacing w:line="360" w:lineRule="auto"/>
        <w:rPr>
          <w:rFonts w:ascii="宋体"/>
          <w:bCs/>
          <w:sz w:val="24"/>
          <w:szCs w:val="24"/>
        </w:rPr>
      </w:pPr>
      <w:r>
        <w:rPr>
          <w:noProof/>
          <w:sz w:val="24"/>
          <w:szCs w:val="24"/>
        </w:rPr>
        <w:lastRenderedPageBreak/>
        <mc:AlternateContent>
          <mc:Choice Requires="wpg">
            <w:drawing>
              <wp:inline distT="0" distB="0" distL="114300" distR="114300" wp14:anchorId="3E806898" wp14:editId="5F3970C6">
                <wp:extent cx="5828030" cy="1186815"/>
                <wp:effectExtent l="4445" t="5080" r="15875" b="8255"/>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828116" cy="1186647"/>
                          <a:chOff x="-127" y="60"/>
                          <a:chExt cx="8497" cy="782"/>
                        </a:xfrm>
                      </wpg:grpSpPr>
                      <wps:wsp>
                        <wps:cNvPr id="5" name="矩形 1"/>
                        <wps:cNvSpPr/>
                        <wps:spPr>
                          <a:xfrm>
                            <a:off x="-127" y="60"/>
                            <a:ext cx="1838"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6DBCDF8" w14:textId="77777777" w:rsidR="00D87508" w:rsidRDefault="00D87508">
                              <w:pPr>
                                <w:jc w:val="center"/>
                              </w:pPr>
                              <w:r>
                                <w:rPr>
                                  <w:rFonts w:hint="eastAsia"/>
                                </w:rPr>
                                <w:t>第一关</w:t>
                              </w:r>
                            </w:p>
                            <w:p w14:paraId="497985A0" w14:textId="77777777" w:rsidR="00D87508" w:rsidRDefault="00D87508">
                              <w:pPr>
                                <w:jc w:val="center"/>
                              </w:pPr>
                              <w:r>
                                <w:rPr>
                                  <w:rFonts w:hint="eastAsia"/>
                                </w:rPr>
                                <w:t>预防错误</w:t>
                              </w:r>
                            </w:p>
                            <w:p w14:paraId="56081F7E" w14:textId="77777777" w:rsidR="00D87508" w:rsidRDefault="00D87508">
                              <w:pPr>
                                <w:jc w:val="center"/>
                              </w:pPr>
                              <w:r>
                                <w:rPr>
                                  <w:rFonts w:hint="eastAsia"/>
                                </w:rPr>
                                <w:t>（形式化方法）</w:t>
                              </w:r>
                            </w:p>
                          </w:txbxContent>
                        </wps:txbx>
                        <wps:bodyPr upright="1"/>
                      </wps:wsp>
                      <wps:wsp>
                        <wps:cNvPr id="2" name="矩形 2"/>
                        <wps:cNvSpPr/>
                        <wps:spPr>
                          <a:xfrm>
                            <a:off x="2189" y="68"/>
                            <a:ext cx="1710"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AB8BBCA" w14:textId="77777777" w:rsidR="00D87508" w:rsidRDefault="00D87508">
                              <w:pPr>
                                <w:jc w:val="center"/>
                              </w:pPr>
                              <w:r>
                                <w:rPr>
                                  <w:rFonts w:hint="eastAsia"/>
                                </w:rPr>
                                <w:t>第二关</w:t>
                              </w:r>
                            </w:p>
                            <w:p w14:paraId="7C090D9E" w14:textId="77777777" w:rsidR="00D87508" w:rsidRDefault="00D87508">
                              <w:pPr>
                                <w:jc w:val="center"/>
                              </w:pPr>
                              <w:r>
                                <w:rPr>
                                  <w:rFonts w:hint="eastAsia"/>
                                </w:rPr>
                                <w:t>检测错误</w:t>
                              </w:r>
                            </w:p>
                            <w:p w14:paraId="025C736B" w14:textId="77777777" w:rsidR="00D87508" w:rsidRDefault="00D87508">
                              <w:pPr>
                                <w:jc w:val="center"/>
                              </w:pPr>
                              <w:r>
                                <w:rPr>
                                  <w:rFonts w:hint="eastAsia"/>
                                </w:rPr>
                                <w:t>（</w:t>
                              </w:r>
                              <w:r>
                                <w:rPr>
                                  <w:rFonts w:hint="eastAsia"/>
                                  <w:b/>
                                  <w:bCs/>
                                </w:rPr>
                                <w:t>软件测试</w:t>
                              </w:r>
                              <w:r>
                                <w:rPr>
                                  <w:rFonts w:hint="eastAsia"/>
                                </w:rPr>
                                <w:t>）</w:t>
                              </w:r>
                            </w:p>
                          </w:txbxContent>
                        </wps:txbx>
                        <wps:bodyPr upright="1"/>
                      </wps:wsp>
                      <wps:wsp>
                        <wps:cNvPr id="6" name="矩形 5"/>
                        <wps:cNvSpPr/>
                        <wps:spPr>
                          <a:xfrm>
                            <a:off x="4369" y="61"/>
                            <a:ext cx="1710" cy="77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01548D6" w14:textId="77777777" w:rsidR="00D87508" w:rsidRDefault="00D87508">
                              <w:pPr>
                                <w:jc w:val="center"/>
                              </w:pPr>
                              <w:r>
                                <w:rPr>
                                  <w:rFonts w:hint="eastAsia"/>
                                </w:rPr>
                                <w:t>第三关</w:t>
                              </w:r>
                            </w:p>
                            <w:p w14:paraId="6B980A10" w14:textId="77777777" w:rsidR="00D87508" w:rsidRDefault="00D87508">
                              <w:pPr>
                                <w:jc w:val="center"/>
                              </w:pPr>
                              <w:r>
                                <w:rPr>
                                  <w:rFonts w:hint="eastAsia"/>
                                </w:rPr>
                                <w:t>容忍错误</w:t>
                              </w:r>
                            </w:p>
                            <w:p w14:paraId="42C6FD3A" w14:textId="77777777" w:rsidR="00D87508" w:rsidRDefault="00D87508">
                              <w:pPr>
                                <w:jc w:val="center"/>
                              </w:pPr>
                              <w:r>
                                <w:rPr>
                                  <w:rFonts w:hint="eastAsia"/>
                                </w:rPr>
                                <w:t>（容错计算）</w:t>
                              </w:r>
                            </w:p>
                          </w:txbxContent>
                        </wps:txbx>
                        <wps:bodyPr upright="1"/>
                      </wps:wsp>
                      <wps:wsp>
                        <wps:cNvPr id="7" name="矩形 6"/>
                        <wps:cNvSpPr/>
                        <wps:spPr>
                          <a:xfrm>
                            <a:off x="6570" y="63"/>
                            <a:ext cx="1800" cy="7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C681BA1" w14:textId="77777777" w:rsidR="00D87508" w:rsidRDefault="00D87508">
                              <w:r>
                                <w:rPr>
                                  <w:rFonts w:hint="eastAsia"/>
                                </w:rPr>
                                <w:t xml:space="preserve">   </w:t>
                              </w:r>
                              <w:r>
                                <w:rPr>
                                  <w:rFonts w:hint="eastAsia"/>
                                </w:rPr>
                                <w:t>第四关</w:t>
                              </w:r>
                            </w:p>
                            <w:p w14:paraId="00F8D060" w14:textId="77777777" w:rsidR="00D87508" w:rsidRDefault="00D87508">
                              <w:r>
                                <w:rPr>
                                  <w:rFonts w:hint="eastAsia"/>
                                </w:rPr>
                                <w:t xml:space="preserve">  </w:t>
                              </w:r>
                              <w:r>
                                <w:rPr>
                                  <w:rFonts w:hint="eastAsia"/>
                                </w:rPr>
                                <w:t>预测错误</w:t>
                              </w:r>
                            </w:p>
                            <w:p w14:paraId="645EA107" w14:textId="77777777" w:rsidR="00D87508" w:rsidRDefault="00D87508">
                              <w:r>
                                <w:rPr>
                                  <w:rFonts w:hint="eastAsia"/>
                                </w:rPr>
                                <w:t>（软件可靠性）</w:t>
                              </w:r>
                            </w:p>
                          </w:txbxContent>
                        </wps:txbx>
                        <wps:bodyPr upright="1"/>
                      </wps:wsp>
                      <wps:wsp>
                        <wps:cNvPr id="8" name="右箭头 7"/>
                        <wps:cNvSpPr/>
                        <wps:spPr>
                          <a:xfrm>
                            <a:off x="1747" y="294"/>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s:wsp>
                        <wps:cNvPr id="9" name="右箭头 8"/>
                        <wps:cNvSpPr/>
                        <wps:spPr>
                          <a:xfrm>
                            <a:off x="3925" y="283"/>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s:wsp>
                        <wps:cNvPr id="10" name="右箭头 9"/>
                        <wps:cNvSpPr/>
                        <wps:spPr>
                          <a:xfrm>
                            <a:off x="6117" y="274"/>
                            <a:ext cx="480" cy="312"/>
                          </a:xfrm>
                          <a:prstGeom prst="rightArrow">
                            <a:avLst>
                              <a:gd name="adj1" fmla="val 50000"/>
                              <a:gd name="adj2" fmla="val 38461"/>
                            </a:avLst>
                          </a:prstGeom>
                          <a:solidFill>
                            <a:srgbClr val="FFFFFF"/>
                          </a:solidFill>
                          <a:ln w="9525" cap="flat" cmpd="sng">
                            <a:solidFill>
                              <a:srgbClr val="000000"/>
                            </a:solidFill>
                            <a:prstDash val="solid"/>
                            <a:miter/>
                            <a:headEnd type="none" w="med" len="med"/>
                            <a:tailEnd type="none" w="med" len="med"/>
                          </a:ln>
                        </wps:spPr>
                        <wps:bodyPr upright="1"/>
                      </wps:wsp>
                    </wpg:wgp>
                  </a:graphicData>
                </a:graphic>
              </wp:inline>
            </w:drawing>
          </mc:Choice>
          <mc:Fallback>
            <w:pict>
              <v:group w14:anchorId="3E806898" id="组合 15" o:spid="_x0000_s1027" style="width:458.9pt;height:93.45pt;mso-position-horizontal-relative:char;mso-position-vertical-relative:line" coordorigin="-127,60" coordsize="849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">
                <o:lock v:ext="edit" rotation="t"/>
                <v:rect id="矩形 1" o:spid="_x0000_s1028" style="position:absolute;left:-127;top:60;width:1838;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56DBCDF8" w14:textId="77777777" w:rsidR="00D87508" w:rsidRDefault="00D87508">
                        <w:pPr>
                          <w:jc w:val="center"/>
                        </w:pPr>
                        <w:r>
                          <w:rPr>
                            <w:rFonts w:hint="eastAsia"/>
                          </w:rPr>
                          <w:t>第一关</w:t>
                        </w:r>
                      </w:p>
                      <w:p w14:paraId="497985A0" w14:textId="77777777" w:rsidR="00D87508" w:rsidRDefault="00D87508">
                        <w:pPr>
                          <w:jc w:val="center"/>
                        </w:pPr>
                        <w:r>
                          <w:rPr>
                            <w:rFonts w:hint="eastAsia"/>
                          </w:rPr>
                          <w:t>预防错误</w:t>
                        </w:r>
                      </w:p>
                      <w:p w14:paraId="56081F7E" w14:textId="77777777" w:rsidR="00D87508" w:rsidRDefault="00D87508">
                        <w:pPr>
                          <w:jc w:val="center"/>
                        </w:pPr>
                        <w:r>
                          <w:rPr>
                            <w:rFonts w:hint="eastAsia"/>
                          </w:rPr>
                          <w:t>（形式化方法）</w:t>
                        </w:r>
                      </w:p>
                    </w:txbxContent>
                  </v:textbox>
                </v:rect>
                <v:rect id="矩形 2" o:spid="_x0000_s1029" style="position:absolute;left:2189;top:68;width:1710;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5AB8BBCA" w14:textId="77777777" w:rsidR="00D87508" w:rsidRDefault="00D87508">
                        <w:pPr>
                          <w:jc w:val="center"/>
                        </w:pPr>
                        <w:r>
                          <w:rPr>
                            <w:rFonts w:hint="eastAsia"/>
                          </w:rPr>
                          <w:t>第二关</w:t>
                        </w:r>
                      </w:p>
                      <w:p w14:paraId="7C090D9E" w14:textId="77777777" w:rsidR="00D87508" w:rsidRDefault="00D87508">
                        <w:pPr>
                          <w:jc w:val="center"/>
                        </w:pPr>
                        <w:r>
                          <w:rPr>
                            <w:rFonts w:hint="eastAsia"/>
                          </w:rPr>
                          <w:t>检测错误</w:t>
                        </w:r>
                      </w:p>
                      <w:p w14:paraId="025C736B" w14:textId="77777777" w:rsidR="00D87508" w:rsidRDefault="00D87508">
                        <w:pPr>
                          <w:jc w:val="center"/>
                        </w:pPr>
                        <w:r>
                          <w:rPr>
                            <w:rFonts w:hint="eastAsia"/>
                          </w:rPr>
                          <w:t>（</w:t>
                        </w:r>
                        <w:r>
                          <w:rPr>
                            <w:rFonts w:hint="eastAsia"/>
                            <w:b/>
                            <w:bCs/>
                          </w:rPr>
                          <w:t>软件测试</w:t>
                        </w:r>
                        <w:r>
                          <w:rPr>
                            <w:rFonts w:hint="eastAsia"/>
                          </w:rPr>
                          <w:t>）</w:t>
                        </w:r>
                      </w:p>
                    </w:txbxContent>
                  </v:textbox>
                </v:rect>
                <v:rect id="矩形 5" o:spid="_x0000_s1030" style="position:absolute;left:4369;top:61;width:1710;height: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201548D6" w14:textId="77777777" w:rsidR="00D87508" w:rsidRDefault="00D87508">
                        <w:pPr>
                          <w:jc w:val="center"/>
                        </w:pPr>
                        <w:r>
                          <w:rPr>
                            <w:rFonts w:hint="eastAsia"/>
                          </w:rPr>
                          <w:t>第三关</w:t>
                        </w:r>
                      </w:p>
                      <w:p w14:paraId="6B980A10" w14:textId="77777777" w:rsidR="00D87508" w:rsidRDefault="00D87508">
                        <w:pPr>
                          <w:jc w:val="center"/>
                        </w:pPr>
                        <w:r>
                          <w:rPr>
                            <w:rFonts w:hint="eastAsia"/>
                          </w:rPr>
                          <w:t>容忍错误</w:t>
                        </w:r>
                      </w:p>
                      <w:p w14:paraId="42C6FD3A" w14:textId="77777777" w:rsidR="00D87508" w:rsidRDefault="00D87508">
                        <w:pPr>
                          <w:jc w:val="center"/>
                        </w:pPr>
                        <w:r>
                          <w:rPr>
                            <w:rFonts w:hint="eastAsia"/>
                          </w:rPr>
                          <w:t>（容错计算）</w:t>
                        </w:r>
                      </w:p>
                    </w:txbxContent>
                  </v:textbox>
                </v:rect>
                <v:rect id="矩形 6" o:spid="_x0000_s1031" style="position:absolute;left:6570;top:63;width:180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3C681BA1" w14:textId="77777777" w:rsidR="00D87508" w:rsidRDefault="00D87508">
                        <w:r>
                          <w:rPr>
                            <w:rFonts w:hint="eastAsia"/>
                          </w:rPr>
                          <w:t xml:space="preserve">   </w:t>
                        </w:r>
                        <w:r>
                          <w:rPr>
                            <w:rFonts w:hint="eastAsia"/>
                          </w:rPr>
                          <w:t>第四关</w:t>
                        </w:r>
                      </w:p>
                      <w:p w14:paraId="00F8D060" w14:textId="77777777" w:rsidR="00D87508" w:rsidRDefault="00D87508">
                        <w:r>
                          <w:rPr>
                            <w:rFonts w:hint="eastAsia"/>
                          </w:rPr>
                          <w:t xml:space="preserve">  </w:t>
                        </w:r>
                        <w:r>
                          <w:rPr>
                            <w:rFonts w:hint="eastAsia"/>
                          </w:rPr>
                          <w:t>预测错误</w:t>
                        </w:r>
                      </w:p>
                      <w:p w14:paraId="645EA107" w14:textId="77777777" w:rsidR="00D87508" w:rsidRDefault="00D87508">
                        <w:r>
                          <w:rPr>
                            <w:rFonts w:hint="eastAsia"/>
                          </w:rPr>
                          <w:t>（软件可靠性）</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32" type="#_x0000_t13" style="position:absolute;left:1747;top:294;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"/>
                <v:shape id="右箭头 8" o:spid="_x0000_s1033" type="#_x0000_t13" style="position:absolute;left:3925;top:283;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"/>
                <v:shape id="右箭头 9" o:spid="_x0000_s1034" type="#_x0000_t13" style="position:absolute;left:6117;top:274;width:4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"/>
                <w10:anchorlock/>
              </v:group>
            </w:pict>
          </mc:Fallback>
        </mc:AlternateContent>
      </w:r>
    </w:p>
    <w:p w14:paraId="6A437F9F" w14:textId="77777777" w:rsidR="00C94B06" w:rsidRDefault="00C554F8">
      <w:pPr>
        <w:spacing w:line="360" w:lineRule="auto"/>
        <w:jc w:val="center"/>
        <w:rPr>
          <w:b/>
          <w:bCs/>
          <w:sz w:val="24"/>
          <w:szCs w:val="24"/>
        </w:rPr>
      </w:pPr>
      <w:r>
        <w:rPr>
          <w:rFonts w:hint="eastAsia"/>
          <w:b/>
          <w:bCs/>
          <w:sz w:val="24"/>
          <w:szCs w:val="24"/>
        </w:rPr>
        <w:t>图</w:t>
      </w:r>
      <w:r>
        <w:rPr>
          <w:rFonts w:hint="eastAsia"/>
          <w:b/>
          <w:bCs/>
          <w:sz w:val="24"/>
          <w:szCs w:val="24"/>
        </w:rPr>
        <w:t xml:space="preserve"> 1-4 </w:t>
      </w:r>
      <w:r>
        <w:rPr>
          <w:rFonts w:hint="eastAsia"/>
          <w:b/>
          <w:bCs/>
          <w:sz w:val="24"/>
          <w:szCs w:val="24"/>
        </w:rPr>
        <w:t>软件质量“四道关”</w:t>
      </w:r>
    </w:p>
    <w:p w14:paraId="3A83D52C" w14:textId="77777777" w:rsidR="00C94B06" w:rsidRDefault="00C554F8">
      <w:pPr>
        <w:snapToGrid w:val="0"/>
        <w:spacing w:line="360" w:lineRule="auto"/>
        <w:ind w:firstLineChars="196" w:firstLine="470"/>
        <w:rPr>
          <w:sz w:val="24"/>
          <w:szCs w:val="24"/>
        </w:rPr>
      </w:pPr>
      <w:r>
        <w:rPr>
          <w:rFonts w:hint="eastAsia"/>
          <w:sz w:val="24"/>
          <w:szCs w:val="24"/>
        </w:rPr>
        <w:t>软件测试是指以发现错误、度量和提高软件质量为目的而理解、分析和运行程序的过程。软</w:t>
      </w:r>
      <w:r w:rsidRPr="00E46D3D">
        <w:rPr>
          <w:rFonts w:hint="eastAsia"/>
          <w:color w:val="FF0000"/>
          <w:sz w:val="24"/>
          <w:szCs w:val="24"/>
        </w:rPr>
        <w:t>件测试的目标是以最小的成本，及时准确地发现软件中隐藏的错误，从而提高软件质量，降低风险</w:t>
      </w:r>
      <w:r>
        <w:rPr>
          <w:rFonts w:hint="eastAsia"/>
          <w:sz w:val="24"/>
          <w:szCs w:val="24"/>
        </w:rPr>
        <w:t>。人们根据软件开发的不同阶段、不同的测试对象、基于不同的理论和角度提出了一系列软件测试方法，形成了图</w:t>
      </w:r>
      <w:r>
        <w:rPr>
          <w:rFonts w:hint="eastAsia"/>
          <w:sz w:val="24"/>
          <w:szCs w:val="24"/>
        </w:rPr>
        <w:t>1-5</w:t>
      </w:r>
      <w:r>
        <w:rPr>
          <w:rFonts w:hint="eastAsia"/>
          <w:sz w:val="24"/>
          <w:szCs w:val="24"/>
        </w:rPr>
        <w:t>所示的软件测试方法体系，具体可以有如下几类：</w:t>
      </w:r>
    </w:p>
    <w:p w14:paraId="6E95CDBA" w14:textId="77777777" w:rsidR="00C94B06" w:rsidRDefault="00C554F8">
      <w:pPr>
        <w:snapToGrid w:val="0"/>
        <w:spacing w:line="360" w:lineRule="auto"/>
        <w:ind w:firstLineChars="196" w:firstLine="470"/>
        <w:rPr>
          <w:sz w:val="24"/>
          <w:szCs w:val="24"/>
        </w:rPr>
      </w:pPr>
      <w:r>
        <w:rPr>
          <w:rFonts w:hint="eastAsia"/>
          <w:sz w:val="24"/>
          <w:szCs w:val="24"/>
        </w:rPr>
        <w:t>（</w:t>
      </w:r>
      <w:r>
        <w:rPr>
          <w:rFonts w:hint="eastAsia"/>
          <w:sz w:val="24"/>
          <w:szCs w:val="24"/>
        </w:rPr>
        <w:t>1</w:t>
      </w:r>
      <w:r>
        <w:rPr>
          <w:rFonts w:hint="eastAsia"/>
          <w:sz w:val="24"/>
          <w:szCs w:val="24"/>
        </w:rPr>
        <w:t>）软件测试根据是否运行程序可分为静态测试</w:t>
      </w:r>
      <w:r>
        <w:rPr>
          <w:rFonts w:hint="eastAsia"/>
          <w:sz w:val="24"/>
          <w:szCs w:val="24"/>
        </w:rPr>
        <w:t>[2]</w:t>
      </w:r>
      <w:r>
        <w:rPr>
          <w:rFonts w:hint="eastAsia"/>
          <w:sz w:val="24"/>
          <w:szCs w:val="24"/>
        </w:rPr>
        <w:t>和动态测试</w:t>
      </w:r>
      <w:r>
        <w:rPr>
          <w:rFonts w:hint="eastAsia"/>
          <w:sz w:val="24"/>
          <w:szCs w:val="24"/>
        </w:rPr>
        <w:t>[4]</w:t>
      </w:r>
      <w:r>
        <w:rPr>
          <w:rFonts w:hint="eastAsia"/>
          <w:sz w:val="24"/>
          <w:szCs w:val="24"/>
        </w:rPr>
        <w:t>。静态测试包括桌面检查、代码审查和代码走查等方法。动态测试根据测试用例设计是否依据程序内部结构可以分为黑盒测试</w:t>
      </w:r>
      <w:proofErr w:type="gramStart"/>
      <w:r>
        <w:rPr>
          <w:rFonts w:hint="eastAsia"/>
          <w:sz w:val="24"/>
          <w:szCs w:val="24"/>
        </w:rPr>
        <w:t>和白盒测试</w:t>
      </w:r>
      <w:proofErr w:type="gramEnd"/>
      <w:r>
        <w:rPr>
          <w:rFonts w:hint="eastAsia"/>
          <w:sz w:val="24"/>
          <w:szCs w:val="24"/>
        </w:rPr>
        <w:t>[2]</w:t>
      </w:r>
      <w:r>
        <w:rPr>
          <w:rFonts w:hint="eastAsia"/>
          <w:sz w:val="24"/>
          <w:szCs w:val="24"/>
        </w:rPr>
        <w:t>，</w:t>
      </w:r>
      <w:proofErr w:type="gramStart"/>
      <w:r>
        <w:rPr>
          <w:rFonts w:hint="eastAsia"/>
          <w:sz w:val="24"/>
          <w:szCs w:val="24"/>
        </w:rPr>
        <w:t>白盒测试</w:t>
      </w:r>
      <w:proofErr w:type="gramEnd"/>
      <w:r>
        <w:rPr>
          <w:rFonts w:hint="eastAsia"/>
          <w:sz w:val="24"/>
          <w:szCs w:val="24"/>
        </w:rPr>
        <w:t>包括语句覆盖、判定覆盖、条件覆盖、判定</w:t>
      </w:r>
      <w:r>
        <w:rPr>
          <w:sz w:val="24"/>
          <w:szCs w:val="24"/>
        </w:rPr>
        <w:t>/</w:t>
      </w:r>
      <w:r>
        <w:rPr>
          <w:rFonts w:hint="eastAsia"/>
          <w:sz w:val="24"/>
          <w:szCs w:val="24"/>
        </w:rPr>
        <w:t>条件覆盖、条件组合覆盖、路径覆盖、线性代码序列及跳转测试等；黑盒测试包括等价类划分、边界值分析、因果图分析、错误猜测、状态转换测试等</w:t>
      </w:r>
      <w:r>
        <w:rPr>
          <w:rFonts w:hint="eastAsia"/>
          <w:sz w:val="24"/>
          <w:szCs w:val="24"/>
        </w:rPr>
        <w:t>[3</w:t>
      </w:r>
      <w:r>
        <w:rPr>
          <w:rFonts w:hint="eastAsia"/>
          <w:sz w:val="24"/>
          <w:szCs w:val="24"/>
        </w:rPr>
        <w:t>，</w:t>
      </w:r>
      <w:r>
        <w:rPr>
          <w:rFonts w:hint="eastAsia"/>
          <w:sz w:val="24"/>
          <w:szCs w:val="24"/>
        </w:rPr>
        <w:t>40]</w:t>
      </w:r>
      <w:r>
        <w:rPr>
          <w:rFonts w:hint="eastAsia"/>
          <w:sz w:val="24"/>
          <w:szCs w:val="24"/>
        </w:rPr>
        <w:t>。</w:t>
      </w:r>
    </w:p>
    <w:p w14:paraId="0402431F" w14:textId="77777777" w:rsidR="00C94B06" w:rsidRDefault="00C554F8">
      <w:pPr>
        <w:snapToGrid w:val="0"/>
        <w:spacing w:line="360" w:lineRule="auto"/>
        <w:ind w:firstLineChars="196" w:firstLine="470"/>
        <w:rPr>
          <w:sz w:val="24"/>
          <w:szCs w:val="24"/>
        </w:rPr>
      </w:pPr>
      <w:r>
        <w:rPr>
          <w:rFonts w:hint="eastAsia"/>
          <w:sz w:val="24"/>
          <w:szCs w:val="24"/>
        </w:rPr>
        <w:t>（</w:t>
      </w:r>
      <w:r>
        <w:rPr>
          <w:rFonts w:hint="eastAsia"/>
          <w:sz w:val="24"/>
          <w:szCs w:val="24"/>
        </w:rPr>
        <w:t>2</w:t>
      </w:r>
      <w:r>
        <w:rPr>
          <w:rFonts w:hint="eastAsia"/>
          <w:sz w:val="24"/>
          <w:szCs w:val="24"/>
        </w:rPr>
        <w:t>）根据软件开发的不同阶段可以将软件测试划分为：单元测试</w:t>
      </w:r>
      <w:r>
        <w:rPr>
          <w:rFonts w:hint="eastAsia"/>
          <w:sz w:val="24"/>
          <w:szCs w:val="24"/>
        </w:rPr>
        <w:t>[10]</w:t>
      </w:r>
      <w:r>
        <w:rPr>
          <w:rFonts w:hint="eastAsia"/>
          <w:sz w:val="24"/>
          <w:szCs w:val="24"/>
        </w:rPr>
        <w:t>、集成测试、系统测试、验收测试、回归测试、验证测试、确认测试、</w:t>
      </w:r>
      <w:r>
        <w:rPr>
          <w:rFonts w:hint="eastAsia"/>
          <w:sz w:val="24"/>
          <w:szCs w:val="24"/>
        </w:rPr>
        <w:t>Alpha</w:t>
      </w:r>
      <w:r>
        <w:rPr>
          <w:rFonts w:hint="eastAsia"/>
          <w:sz w:val="24"/>
          <w:szCs w:val="24"/>
        </w:rPr>
        <w:t>测试、</w:t>
      </w:r>
      <w:r>
        <w:rPr>
          <w:rFonts w:hint="eastAsia"/>
          <w:sz w:val="24"/>
          <w:szCs w:val="24"/>
        </w:rPr>
        <w:t>Beta</w:t>
      </w:r>
      <w:r>
        <w:rPr>
          <w:rFonts w:hint="eastAsia"/>
          <w:sz w:val="24"/>
          <w:szCs w:val="24"/>
        </w:rPr>
        <w:t>测试和</w:t>
      </w:r>
      <w:r>
        <w:rPr>
          <w:rFonts w:hint="eastAsia"/>
          <w:sz w:val="24"/>
          <w:szCs w:val="24"/>
        </w:rPr>
        <w:t>Gamma</w:t>
      </w:r>
      <w:r>
        <w:rPr>
          <w:rFonts w:hint="eastAsia"/>
          <w:sz w:val="24"/>
          <w:szCs w:val="24"/>
        </w:rPr>
        <w:t>测试等</w:t>
      </w:r>
      <w:r>
        <w:rPr>
          <w:rFonts w:hint="eastAsia"/>
          <w:sz w:val="24"/>
          <w:szCs w:val="24"/>
        </w:rPr>
        <w:t>[4]</w:t>
      </w:r>
      <w:r>
        <w:rPr>
          <w:rFonts w:hint="eastAsia"/>
          <w:sz w:val="24"/>
          <w:szCs w:val="24"/>
        </w:rPr>
        <w:t>。</w:t>
      </w:r>
    </w:p>
    <w:p w14:paraId="65D5BB20" w14:textId="77777777" w:rsidR="00C94B06" w:rsidRDefault="00C554F8">
      <w:pPr>
        <w:snapToGrid w:val="0"/>
        <w:spacing w:line="360" w:lineRule="auto"/>
        <w:ind w:firstLineChars="196" w:firstLine="470"/>
        <w:rPr>
          <w:sz w:val="24"/>
          <w:szCs w:val="24"/>
        </w:rPr>
      </w:pPr>
      <w:r>
        <w:rPr>
          <w:rFonts w:hint="eastAsia"/>
          <w:sz w:val="24"/>
          <w:szCs w:val="24"/>
        </w:rPr>
        <w:t>（</w:t>
      </w:r>
      <w:r>
        <w:rPr>
          <w:rFonts w:hint="eastAsia"/>
          <w:sz w:val="24"/>
          <w:szCs w:val="24"/>
        </w:rPr>
        <w:t>3</w:t>
      </w:r>
      <w:r>
        <w:rPr>
          <w:rFonts w:hint="eastAsia"/>
          <w:sz w:val="24"/>
          <w:szCs w:val="24"/>
        </w:rPr>
        <w:t>）根据被测试软件的开发方法和应用环境的不同可以分为</w:t>
      </w:r>
      <w:r>
        <w:rPr>
          <w:rFonts w:hint="eastAsia"/>
          <w:sz w:val="24"/>
          <w:szCs w:val="24"/>
        </w:rPr>
        <w:t>[1,4,20]</w:t>
      </w:r>
      <w:r>
        <w:rPr>
          <w:rFonts w:hint="eastAsia"/>
          <w:sz w:val="24"/>
          <w:szCs w:val="24"/>
        </w:rPr>
        <w:t>：面向对象软件测试</w:t>
      </w:r>
      <w:r>
        <w:rPr>
          <w:rFonts w:hint="eastAsia"/>
          <w:sz w:val="24"/>
          <w:szCs w:val="24"/>
        </w:rPr>
        <w:t>[6]</w:t>
      </w:r>
      <w:r>
        <w:rPr>
          <w:rFonts w:hint="eastAsia"/>
          <w:sz w:val="24"/>
          <w:szCs w:val="24"/>
        </w:rPr>
        <w:t>、面向方面软件测试、面向服务软件测试</w:t>
      </w:r>
      <w:r>
        <w:rPr>
          <w:rFonts w:hint="eastAsia"/>
          <w:sz w:val="24"/>
          <w:szCs w:val="24"/>
        </w:rPr>
        <w:t>[15]</w:t>
      </w:r>
      <w:r>
        <w:rPr>
          <w:rFonts w:hint="eastAsia"/>
          <w:sz w:val="24"/>
          <w:szCs w:val="24"/>
        </w:rPr>
        <w:t>、构件软件测试</w:t>
      </w:r>
      <w:r>
        <w:rPr>
          <w:rFonts w:hint="eastAsia"/>
          <w:sz w:val="24"/>
          <w:szCs w:val="24"/>
        </w:rPr>
        <w:t>[5]</w:t>
      </w:r>
      <w:r>
        <w:rPr>
          <w:rFonts w:hint="eastAsia"/>
          <w:sz w:val="24"/>
          <w:szCs w:val="24"/>
        </w:rPr>
        <w:t>、嵌入式软件测试</w:t>
      </w:r>
      <w:r>
        <w:rPr>
          <w:rFonts w:hint="eastAsia"/>
          <w:sz w:val="24"/>
          <w:szCs w:val="24"/>
        </w:rPr>
        <w:t>[42]</w:t>
      </w:r>
      <w:r>
        <w:rPr>
          <w:rFonts w:hint="eastAsia"/>
          <w:sz w:val="24"/>
          <w:szCs w:val="24"/>
        </w:rPr>
        <w:t>、</w:t>
      </w:r>
      <w:r>
        <w:rPr>
          <w:rFonts w:hint="eastAsia"/>
          <w:sz w:val="24"/>
          <w:szCs w:val="24"/>
        </w:rPr>
        <w:t xml:space="preserve">Web </w:t>
      </w:r>
      <w:r>
        <w:rPr>
          <w:rFonts w:hint="eastAsia"/>
          <w:sz w:val="24"/>
          <w:szCs w:val="24"/>
        </w:rPr>
        <w:t>应用</w:t>
      </w:r>
      <w:proofErr w:type="gramStart"/>
      <w:r>
        <w:rPr>
          <w:rFonts w:hint="eastAsia"/>
          <w:sz w:val="24"/>
          <w:szCs w:val="24"/>
        </w:rPr>
        <w:t>和网构软件测试</w:t>
      </w:r>
      <w:proofErr w:type="gramEnd"/>
      <w:r>
        <w:rPr>
          <w:rFonts w:hint="eastAsia"/>
          <w:sz w:val="24"/>
          <w:szCs w:val="24"/>
        </w:rPr>
        <w:t>[41]</w:t>
      </w:r>
      <w:r>
        <w:rPr>
          <w:rFonts w:hint="eastAsia"/>
          <w:sz w:val="24"/>
          <w:szCs w:val="24"/>
        </w:rPr>
        <w:t>等，后面还要出现普</w:t>
      </w:r>
      <w:proofErr w:type="gramStart"/>
      <w:r>
        <w:rPr>
          <w:rFonts w:hint="eastAsia"/>
          <w:sz w:val="24"/>
          <w:szCs w:val="24"/>
        </w:rPr>
        <w:t>适计算</w:t>
      </w:r>
      <w:proofErr w:type="gramEnd"/>
      <w:r>
        <w:rPr>
          <w:rFonts w:hint="eastAsia"/>
          <w:sz w:val="24"/>
          <w:szCs w:val="24"/>
        </w:rPr>
        <w:t>环境下的软件测试、</w:t>
      </w:r>
      <w:proofErr w:type="gramStart"/>
      <w:r>
        <w:rPr>
          <w:rFonts w:hint="eastAsia"/>
          <w:sz w:val="24"/>
          <w:szCs w:val="24"/>
        </w:rPr>
        <w:t>云计算</w:t>
      </w:r>
      <w:proofErr w:type="gramEnd"/>
      <w:r>
        <w:rPr>
          <w:rFonts w:hint="eastAsia"/>
          <w:sz w:val="24"/>
          <w:szCs w:val="24"/>
        </w:rPr>
        <w:t>[7]</w:t>
      </w:r>
      <w:r>
        <w:rPr>
          <w:rFonts w:hint="eastAsia"/>
          <w:sz w:val="24"/>
          <w:szCs w:val="24"/>
        </w:rPr>
        <w:t>和</w:t>
      </w:r>
      <w:proofErr w:type="gramStart"/>
      <w:r>
        <w:rPr>
          <w:rFonts w:hint="eastAsia"/>
          <w:sz w:val="24"/>
          <w:szCs w:val="24"/>
        </w:rPr>
        <w:t>物联网</w:t>
      </w:r>
      <w:proofErr w:type="gramEnd"/>
      <w:r>
        <w:rPr>
          <w:rFonts w:hint="eastAsia"/>
          <w:sz w:val="24"/>
          <w:szCs w:val="24"/>
        </w:rPr>
        <w:t>环境下的软件测试等。</w:t>
      </w:r>
    </w:p>
    <w:p w14:paraId="5378A3AC" w14:textId="77777777" w:rsidR="00C94B06" w:rsidRDefault="00C554F8">
      <w:pPr>
        <w:snapToGrid w:val="0"/>
        <w:spacing w:line="360" w:lineRule="auto"/>
        <w:ind w:firstLineChars="196" w:firstLine="470"/>
        <w:rPr>
          <w:sz w:val="24"/>
          <w:szCs w:val="24"/>
        </w:rPr>
      </w:pPr>
      <w:r>
        <w:rPr>
          <w:rFonts w:hint="eastAsia"/>
          <w:sz w:val="24"/>
          <w:szCs w:val="24"/>
        </w:rPr>
        <w:t>（</w:t>
      </w:r>
      <w:r>
        <w:rPr>
          <w:rFonts w:hint="eastAsia"/>
          <w:sz w:val="24"/>
          <w:szCs w:val="24"/>
        </w:rPr>
        <w:t>4</w:t>
      </w:r>
      <w:r>
        <w:rPr>
          <w:rFonts w:hint="eastAsia"/>
          <w:sz w:val="24"/>
          <w:szCs w:val="24"/>
        </w:rPr>
        <w:t>）根据软件不同特性和方面的测试可以分为</w:t>
      </w:r>
      <w:r>
        <w:rPr>
          <w:rFonts w:hint="eastAsia"/>
          <w:sz w:val="24"/>
          <w:szCs w:val="24"/>
        </w:rPr>
        <w:t>[1,4]</w:t>
      </w:r>
      <w:r>
        <w:rPr>
          <w:rFonts w:hint="eastAsia"/>
          <w:sz w:val="24"/>
          <w:szCs w:val="24"/>
        </w:rPr>
        <w:t>：负载测试、压力测试、性能测试</w:t>
      </w:r>
      <w:r>
        <w:rPr>
          <w:rFonts w:hint="eastAsia"/>
          <w:sz w:val="24"/>
          <w:szCs w:val="24"/>
        </w:rPr>
        <w:t>[14]</w:t>
      </w:r>
      <w:r>
        <w:rPr>
          <w:rFonts w:hint="eastAsia"/>
          <w:sz w:val="24"/>
          <w:szCs w:val="24"/>
        </w:rPr>
        <w:t>、安全性测试、安装测试、可用性测试、稳定性测试、授权测试、用户接受性测试、一致性测试、配置测试、文档测试、兼容性测试和</w:t>
      </w:r>
      <w:r>
        <w:rPr>
          <w:rFonts w:hint="eastAsia"/>
          <w:sz w:val="24"/>
          <w:szCs w:val="24"/>
        </w:rPr>
        <w:t>Playtest</w:t>
      </w:r>
      <w:r>
        <w:rPr>
          <w:rFonts w:hint="eastAsia"/>
          <w:sz w:val="24"/>
          <w:szCs w:val="24"/>
        </w:rPr>
        <w:t>（试玩测试）</w:t>
      </w:r>
      <w:r>
        <w:rPr>
          <w:rFonts w:hint="eastAsia"/>
          <w:sz w:val="24"/>
          <w:szCs w:val="24"/>
        </w:rPr>
        <w:t>[37]</w:t>
      </w:r>
      <w:r>
        <w:rPr>
          <w:rFonts w:hint="eastAsia"/>
          <w:sz w:val="24"/>
          <w:szCs w:val="24"/>
        </w:rPr>
        <w:t>等。</w:t>
      </w:r>
    </w:p>
    <w:p w14:paraId="562BF0A6" w14:textId="77777777" w:rsidR="00C94B06" w:rsidRDefault="00C554F8">
      <w:pPr>
        <w:snapToGrid w:val="0"/>
        <w:spacing w:line="360" w:lineRule="auto"/>
        <w:ind w:firstLineChars="196" w:firstLine="470"/>
        <w:rPr>
          <w:sz w:val="24"/>
          <w:szCs w:val="24"/>
        </w:rPr>
      </w:pPr>
      <w:r>
        <w:rPr>
          <w:rFonts w:hint="eastAsia"/>
          <w:sz w:val="24"/>
          <w:szCs w:val="24"/>
        </w:rPr>
        <w:t>（</w:t>
      </w:r>
      <w:r>
        <w:rPr>
          <w:rFonts w:hint="eastAsia"/>
          <w:sz w:val="24"/>
          <w:szCs w:val="24"/>
        </w:rPr>
        <w:t>5</w:t>
      </w:r>
      <w:r>
        <w:rPr>
          <w:rFonts w:hint="eastAsia"/>
          <w:sz w:val="24"/>
          <w:szCs w:val="24"/>
        </w:rPr>
        <w:t>）根据不同特殊的测试技术可以有：组合测试</w:t>
      </w:r>
      <w:r>
        <w:rPr>
          <w:rFonts w:hint="eastAsia"/>
          <w:sz w:val="24"/>
          <w:szCs w:val="24"/>
        </w:rPr>
        <w:t>[8,43]</w:t>
      </w:r>
      <w:r>
        <w:rPr>
          <w:rFonts w:hint="eastAsia"/>
          <w:sz w:val="24"/>
          <w:szCs w:val="24"/>
        </w:rPr>
        <w:t>、蜕变测试</w:t>
      </w:r>
      <w:r>
        <w:rPr>
          <w:rFonts w:hint="eastAsia"/>
          <w:sz w:val="24"/>
          <w:szCs w:val="24"/>
        </w:rPr>
        <w:t>[19]</w:t>
      </w:r>
      <w:r>
        <w:rPr>
          <w:rFonts w:hint="eastAsia"/>
          <w:sz w:val="24"/>
          <w:szCs w:val="24"/>
        </w:rPr>
        <w:t>、变异测试</w:t>
      </w:r>
      <w:r>
        <w:rPr>
          <w:rFonts w:hint="eastAsia"/>
          <w:sz w:val="24"/>
          <w:szCs w:val="24"/>
        </w:rPr>
        <w:t>[22]</w:t>
      </w:r>
      <w:r>
        <w:rPr>
          <w:rFonts w:hint="eastAsia"/>
          <w:sz w:val="24"/>
          <w:szCs w:val="24"/>
        </w:rPr>
        <w:t>、演化测试</w:t>
      </w:r>
      <w:r>
        <w:rPr>
          <w:rFonts w:hint="eastAsia"/>
          <w:sz w:val="24"/>
          <w:szCs w:val="24"/>
        </w:rPr>
        <w:t>[9</w:t>
      </w:r>
      <w:r>
        <w:rPr>
          <w:rFonts w:hint="eastAsia"/>
          <w:sz w:val="24"/>
          <w:szCs w:val="24"/>
        </w:rPr>
        <w:t>，</w:t>
      </w:r>
      <w:r>
        <w:rPr>
          <w:rFonts w:hint="eastAsia"/>
          <w:sz w:val="24"/>
          <w:szCs w:val="24"/>
        </w:rPr>
        <w:t>11]</w:t>
      </w:r>
      <w:r>
        <w:rPr>
          <w:rFonts w:hint="eastAsia"/>
          <w:sz w:val="24"/>
          <w:szCs w:val="24"/>
        </w:rPr>
        <w:t>、</w:t>
      </w:r>
      <w:r>
        <w:rPr>
          <w:rFonts w:hint="eastAsia"/>
          <w:sz w:val="24"/>
          <w:szCs w:val="24"/>
        </w:rPr>
        <w:t>FUZZ</w:t>
      </w:r>
      <w:r>
        <w:rPr>
          <w:rFonts w:hint="eastAsia"/>
          <w:sz w:val="24"/>
          <w:szCs w:val="24"/>
        </w:rPr>
        <w:t>测试</w:t>
      </w:r>
      <w:r>
        <w:rPr>
          <w:rFonts w:hint="eastAsia"/>
          <w:sz w:val="24"/>
          <w:szCs w:val="24"/>
        </w:rPr>
        <w:t>[29]</w:t>
      </w:r>
      <w:r>
        <w:rPr>
          <w:rFonts w:hint="eastAsia"/>
          <w:sz w:val="24"/>
          <w:szCs w:val="24"/>
        </w:rPr>
        <w:t>、基于性质的测试</w:t>
      </w:r>
      <w:r>
        <w:rPr>
          <w:rFonts w:hint="eastAsia"/>
          <w:sz w:val="24"/>
          <w:szCs w:val="24"/>
        </w:rPr>
        <w:t>[18]</w:t>
      </w:r>
      <w:r>
        <w:rPr>
          <w:rFonts w:hint="eastAsia"/>
          <w:sz w:val="24"/>
          <w:szCs w:val="24"/>
        </w:rPr>
        <w:t>、基于故障</w:t>
      </w:r>
      <w:r>
        <w:rPr>
          <w:rFonts w:hint="eastAsia"/>
          <w:sz w:val="24"/>
          <w:szCs w:val="24"/>
        </w:rPr>
        <w:lastRenderedPageBreak/>
        <w:t>的测试</w:t>
      </w:r>
      <w:r>
        <w:rPr>
          <w:rFonts w:hint="eastAsia"/>
          <w:sz w:val="24"/>
          <w:szCs w:val="24"/>
        </w:rPr>
        <w:t>[1]</w:t>
      </w:r>
      <w:r>
        <w:rPr>
          <w:rFonts w:hint="eastAsia"/>
          <w:sz w:val="24"/>
          <w:szCs w:val="24"/>
        </w:rPr>
        <w:t>、基于模型的测试</w:t>
      </w:r>
      <w:r>
        <w:rPr>
          <w:rFonts w:hint="eastAsia"/>
          <w:sz w:val="24"/>
          <w:szCs w:val="24"/>
        </w:rPr>
        <w:t>[17]</w:t>
      </w:r>
      <w:r>
        <w:rPr>
          <w:rFonts w:hint="eastAsia"/>
          <w:sz w:val="24"/>
          <w:szCs w:val="24"/>
        </w:rPr>
        <w:t>、反模型测试</w:t>
      </w:r>
      <w:r>
        <w:rPr>
          <w:rFonts w:hint="eastAsia"/>
          <w:sz w:val="24"/>
          <w:szCs w:val="24"/>
        </w:rPr>
        <w:t>[28]</w:t>
      </w:r>
      <w:r>
        <w:rPr>
          <w:rFonts w:hint="eastAsia"/>
          <w:sz w:val="24"/>
          <w:szCs w:val="24"/>
        </w:rPr>
        <w:t>、结对测试</w:t>
      </w:r>
      <w:r>
        <w:rPr>
          <w:rFonts w:hint="eastAsia"/>
          <w:sz w:val="24"/>
          <w:szCs w:val="24"/>
        </w:rPr>
        <w:t>[31]</w:t>
      </w:r>
      <w:r>
        <w:rPr>
          <w:rFonts w:hint="eastAsia"/>
          <w:sz w:val="24"/>
          <w:szCs w:val="24"/>
        </w:rPr>
        <w:t>、在线测试</w:t>
      </w:r>
      <w:r>
        <w:rPr>
          <w:rFonts w:hint="eastAsia"/>
          <w:sz w:val="24"/>
          <w:szCs w:val="24"/>
        </w:rPr>
        <w:t>[32]</w:t>
      </w:r>
      <w:r>
        <w:rPr>
          <w:rFonts w:hint="eastAsia"/>
          <w:sz w:val="24"/>
          <w:szCs w:val="24"/>
        </w:rPr>
        <w:t>、基于操作剖面的测试</w:t>
      </w:r>
      <w:r>
        <w:rPr>
          <w:rFonts w:hint="eastAsia"/>
          <w:sz w:val="24"/>
          <w:szCs w:val="24"/>
        </w:rPr>
        <w:t>[20]</w:t>
      </w:r>
      <w:r>
        <w:rPr>
          <w:rFonts w:hint="eastAsia"/>
          <w:sz w:val="24"/>
          <w:szCs w:val="24"/>
        </w:rPr>
        <w:t>、基于用例和／或用户陈述开发测试用例、基于规格说明的测试</w:t>
      </w:r>
      <w:r>
        <w:rPr>
          <w:rFonts w:hint="eastAsia"/>
          <w:sz w:val="24"/>
          <w:szCs w:val="24"/>
        </w:rPr>
        <w:t>[23]</w:t>
      </w:r>
      <w:r>
        <w:rPr>
          <w:rFonts w:hint="eastAsia"/>
          <w:sz w:val="24"/>
          <w:szCs w:val="24"/>
        </w:rPr>
        <w:t>、统计测试</w:t>
      </w:r>
      <w:r>
        <w:rPr>
          <w:rFonts w:hint="eastAsia"/>
          <w:sz w:val="24"/>
          <w:szCs w:val="24"/>
        </w:rPr>
        <w:t>[21]</w:t>
      </w:r>
      <w:r>
        <w:rPr>
          <w:rFonts w:hint="eastAsia"/>
          <w:sz w:val="24"/>
          <w:szCs w:val="24"/>
        </w:rPr>
        <w:t>、逻辑测试</w:t>
      </w:r>
      <w:r>
        <w:rPr>
          <w:rFonts w:hint="eastAsia"/>
          <w:sz w:val="24"/>
          <w:szCs w:val="24"/>
        </w:rPr>
        <w:t>[39]</w:t>
      </w:r>
      <w:r>
        <w:rPr>
          <w:rFonts w:hint="eastAsia"/>
          <w:sz w:val="24"/>
          <w:szCs w:val="24"/>
        </w:rPr>
        <w:t>、随机测试</w:t>
      </w:r>
      <w:r>
        <w:rPr>
          <w:rFonts w:hint="eastAsia"/>
          <w:sz w:val="24"/>
          <w:szCs w:val="24"/>
        </w:rPr>
        <w:t>[16</w:t>
      </w:r>
      <w:r>
        <w:rPr>
          <w:rFonts w:hint="eastAsia"/>
          <w:sz w:val="24"/>
          <w:szCs w:val="24"/>
        </w:rPr>
        <w:t>，</w:t>
      </w:r>
      <w:r>
        <w:rPr>
          <w:rFonts w:hint="eastAsia"/>
          <w:sz w:val="24"/>
          <w:szCs w:val="24"/>
        </w:rPr>
        <w:t>25]</w:t>
      </w:r>
      <w:r>
        <w:rPr>
          <w:rFonts w:hint="eastAsia"/>
          <w:sz w:val="24"/>
          <w:szCs w:val="24"/>
        </w:rPr>
        <w:t>、反随机测试</w:t>
      </w:r>
      <w:r>
        <w:rPr>
          <w:rFonts w:hint="eastAsia"/>
          <w:sz w:val="24"/>
          <w:szCs w:val="24"/>
        </w:rPr>
        <w:t>[26</w:t>
      </w:r>
      <w:r>
        <w:rPr>
          <w:rFonts w:hint="eastAsia"/>
          <w:sz w:val="24"/>
          <w:szCs w:val="24"/>
        </w:rPr>
        <w:t>，</w:t>
      </w:r>
      <w:r>
        <w:rPr>
          <w:rFonts w:hint="eastAsia"/>
          <w:sz w:val="24"/>
          <w:szCs w:val="24"/>
        </w:rPr>
        <w:t>27]</w:t>
      </w:r>
      <w:r>
        <w:rPr>
          <w:rFonts w:hint="eastAsia"/>
          <w:sz w:val="24"/>
          <w:szCs w:val="24"/>
        </w:rPr>
        <w:t>、自适应随机测试</w:t>
      </w:r>
      <w:r>
        <w:rPr>
          <w:rFonts w:hint="eastAsia"/>
          <w:sz w:val="24"/>
          <w:szCs w:val="24"/>
        </w:rPr>
        <w:t>[12</w:t>
      </w:r>
      <w:r>
        <w:rPr>
          <w:rFonts w:hint="eastAsia"/>
          <w:sz w:val="24"/>
          <w:szCs w:val="24"/>
        </w:rPr>
        <w:t>，</w:t>
      </w:r>
      <w:r>
        <w:rPr>
          <w:rFonts w:hint="eastAsia"/>
          <w:sz w:val="24"/>
          <w:szCs w:val="24"/>
        </w:rPr>
        <w:t>24]</w:t>
      </w:r>
      <w:r>
        <w:rPr>
          <w:rFonts w:hint="eastAsia"/>
          <w:sz w:val="24"/>
          <w:szCs w:val="24"/>
        </w:rPr>
        <w:t>、</w:t>
      </w:r>
      <w:r>
        <w:rPr>
          <w:rFonts w:hint="eastAsia"/>
          <w:sz w:val="24"/>
          <w:szCs w:val="24"/>
        </w:rPr>
        <w:t>GUI</w:t>
      </w:r>
      <w:r>
        <w:rPr>
          <w:rFonts w:hint="eastAsia"/>
          <w:sz w:val="24"/>
          <w:szCs w:val="24"/>
        </w:rPr>
        <w:t>测试</w:t>
      </w:r>
      <w:r>
        <w:rPr>
          <w:rFonts w:hint="eastAsia"/>
          <w:sz w:val="24"/>
          <w:szCs w:val="24"/>
        </w:rPr>
        <w:t>[30]</w:t>
      </w:r>
      <w:r>
        <w:rPr>
          <w:rFonts w:hint="eastAsia"/>
          <w:sz w:val="24"/>
          <w:szCs w:val="24"/>
        </w:rPr>
        <w:t>、冒烟测试和探索测试</w:t>
      </w:r>
      <w:r>
        <w:rPr>
          <w:rFonts w:hint="eastAsia"/>
          <w:sz w:val="24"/>
          <w:szCs w:val="24"/>
        </w:rPr>
        <w:t>[33]</w:t>
      </w:r>
      <w:r>
        <w:rPr>
          <w:rFonts w:hint="eastAsia"/>
          <w:sz w:val="24"/>
          <w:szCs w:val="24"/>
        </w:rPr>
        <w:t>等。</w:t>
      </w:r>
    </w:p>
    <w:p w14:paraId="6EBBF11C" w14:textId="77777777" w:rsidR="00C94B06" w:rsidRDefault="00C94B06">
      <w:pPr>
        <w:snapToGrid w:val="0"/>
        <w:spacing w:line="360" w:lineRule="auto"/>
        <w:ind w:firstLineChars="196" w:firstLine="470"/>
        <w:rPr>
          <w:sz w:val="24"/>
          <w:szCs w:val="24"/>
        </w:rPr>
      </w:pPr>
    </w:p>
    <w:p w14:paraId="3B1DB316" w14:textId="77777777" w:rsidR="00C94B06" w:rsidRDefault="00C94B06">
      <w:pPr>
        <w:snapToGrid w:val="0"/>
        <w:spacing w:line="360" w:lineRule="auto"/>
        <w:rPr>
          <w:sz w:val="24"/>
          <w:szCs w:val="24"/>
        </w:rPr>
      </w:pPr>
    </w:p>
    <w:p w14:paraId="7D6C2CD4" w14:textId="77777777" w:rsidR="00C94B06" w:rsidRDefault="00D87508">
      <w:pPr>
        <w:snapToGrid w:val="0"/>
        <w:spacing w:line="360" w:lineRule="auto"/>
        <w:ind w:firstLineChars="196" w:firstLine="470"/>
        <w:rPr>
          <w:sz w:val="24"/>
          <w:szCs w:val="24"/>
        </w:rPr>
      </w:pPr>
      <w:r>
        <w:rPr>
          <w:rFonts w:eastAsia="楷体_GB2312" w:cs="楷体_GB2312"/>
          <w:sz w:val="24"/>
          <w:szCs w:val="24"/>
        </w:rPr>
        <w:pict w14:anchorId="39A84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pt;margin-top:.65pt;width:414pt;height:170.8pt;z-index:251667456;mso-width-relative:page;mso-height-relative:page">
            <v:imagedata r:id="rId25" o:title=""/>
          </v:shape>
        </w:pict>
      </w:r>
    </w:p>
    <w:p w14:paraId="3A00B90D" w14:textId="77777777" w:rsidR="00C94B06" w:rsidRDefault="00C94B06">
      <w:pPr>
        <w:snapToGrid w:val="0"/>
        <w:spacing w:line="360" w:lineRule="auto"/>
        <w:ind w:firstLineChars="196" w:firstLine="470"/>
        <w:rPr>
          <w:sz w:val="24"/>
          <w:szCs w:val="24"/>
        </w:rPr>
      </w:pPr>
    </w:p>
    <w:p w14:paraId="48C80143" w14:textId="77777777" w:rsidR="00C94B06" w:rsidRDefault="00C94B06">
      <w:pPr>
        <w:snapToGrid w:val="0"/>
        <w:spacing w:line="360" w:lineRule="auto"/>
        <w:ind w:firstLineChars="196" w:firstLine="470"/>
        <w:rPr>
          <w:sz w:val="24"/>
          <w:szCs w:val="24"/>
        </w:rPr>
      </w:pPr>
    </w:p>
    <w:p w14:paraId="3BE54381" w14:textId="77777777" w:rsidR="00C94B06" w:rsidRDefault="00C94B06">
      <w:pPr>
        <w:snapToGrid w:val="0"/>
        <w:spacing w:line="360" w:lineRule="auto"/>
        <w:ind w:firstLineChars="196" w:firstLine="470"/>
        <w:rPr>
          <w:sz w:val="24"/>
          <w:szCs w:val="24"/>
        </w:rPr>
      </w:pPr>
    </w:p>
    <w:p w14:paraId="655B6F5F" w14:textId="77777777" w:rsidR="00C94B06" w:rsidRDefault="00C94B06">
      <w:pPr>
        <w:snapToGrid w:val="0"/>
        <w:spacing w:line="360" w:lineRule="auto"/>
        <w:ind w:firstLineChars="196" w:firstLine="470"/>
        <w:rPr>
          <w:sz w:val="24"/>
          <w:szCs w:val="24"/>
        </w:rPr>
      </w:pPr>
    </w:p>
    <w:p w14:paraId="7FCC8299" w14:textId="77777777" w:rsidR="00C94B06" w:rsidRDefault="00C94B06">
      <w:pPr>
        <w:snapToGrid w:val="0"/>
        <w:spacing w:line="360" w:lineRule="auto"/>
        <w:ind w:firstLineChars="196" w:firstLine="470"/>
        <w:rPr>
          <w:sz w:val="24"/>
          <w:szCs w:val="24"/>
        </w:rPr>
      </w:pPr>
    </w:p>
    <w:p w14:paraId="63BB27C8" w14:textId="77777777" w:rsidR="00C94B06" w:rsidRDefault="00C94B06">
      <w:pPr>
        <w:spacing w:line="360" w:lineRule="auto"/>
        <w:rPr>
          <w:b/>
          <w:bCs/>
          <w:sz w:val="24"/>
          <w:szCs w:val="24"/>
        </w:rPr>
      </w:pPr>
    </w:p>
    <w:p w14:paraId="1DF21BC5" w14:textId="77777777" w:rsidR="00C94B06" w:rsidRDefault="00C94B06">
      <w:pPr>
        <w:spacing w:line="360" w:lineRule="auto"/>
        <w:rPr>
          <w:b/>
          <w:bCs/>
          <w:sz w:val="24"/>
          <w:szCs w:val="24"/>
        </w:rPr>
      </w:pPr>
    </w:p>
    <w:p w14:paraId="6C200E8F" w14:textId="77777777" w:rsidR="00C94B06" w:rsidRDefault="00C94B06">
      <w:pPr>
        <w:spacing w:line="360" w:lineRule="auto"/>
        <w:rPr>
          <w:b/>
          <w:bCs/>
          <w:sz w:val="24"/>
          <w:szCs w:val="24"/>
        </w:rPr>
      </w:pPr>
    </w:p>
    <w:p w14:paraId="24DB746B" w14:textId="77777777" w:rsidR="00C94B06" w:rsidRDefault="00C554F8">
      <w:pPr>
        <w:spacing w:line="360" w:lineRule="auto"/>
        <w:jc w:val="center"/>
        <w:rPr>
          <w:rFonts w:ascii="微软雅黑" w:eastAsia="微软雅黑" w:hAnsi="微软雅黑" w:cs="微软雅黑"/>
          <w:b/>
          <w:bCs/>
          <w:sz w:val="24"/>
          <w:szCs w:val="24"/>
        </w:rPr>
      </w:pPr>
      <w:r>
        <w:rPr>
          <w:rFonts w:hint="eastAsia"/>
          <w:b/>
          <w:bCs/>
          <w:sz w:val="24"/>
          <w:szCs w:val="24"/>
        </w:rPr>
        <w:t>图</w:t>
      </w:r>
      <w:r>
        <w:rPr>
          <w:rFonts w:hint="eastAsia"/>
          <w:b/>
          <w:bCs/>
          <w:sz w:val="24"/>
          <w:szCs w:val="24"/>
        </w:rPr>
        <w:t xml:space="preserve"> 1-5 </w:t>
      </w:r>
      <w:r>
        <w:rPr>
          <w:rFonts w:hint="eastAsia"/>
          <w:b/>
          <w:bCs/>
          <w:sz w:val="24"/>
          <w:szCs w:val="24"/>
        </w:rPr>
        <w:t>软件测试方法体系</w:t>
      </w:r>
    </w:p>
    <w:p w14:paraId="120DF914" w14:textId="77777777" w:rsidR="00C94B06" w:rsidRDefault="00C554F8">
      <w:pPr>
        <w:pStyle w:val="4"/>
        <w:ind w:firstLine="420"/>
      </w:pPr>
      <w:r>
        <w:rPr>
          <w:rFonts w:hint="eastAsia"/>
        </w:rPr>
        <w:t>1.2.3</w:t>
      </w:r>
      <w:r>
        <w:rPr>
          <w:rFonts w:hint="eastAsia"/>
        </w:rPr>
        <w:t>软件测试两大关键问题</w:t>
      </w:r>
    </w:p>
    <w:p w14:paraId="3D191D54" w14:textId="77777777" w:rsidR="00C94B06" w:rsidRDefault="00C554F8">
      <w:pPr>
        <w:snapToGrid w:val="0"/>
        <w:spacing w:beforeLines="10" w:before="31" w:afterLines="10" w:after="31" w:line="360" w:lineRule="auto"/>
        <w:ind w:firstLine="420"/>
        <w:rPr>
          <w:sz w:val="24"/>
          <w:szCs w:val="24"/>
        </w:rPr>
      </w:pPr>
      <w:r>
        <w:rPr>
          <w:b/>
          <w:sz w:val="24"/>
          <w:szCs w:val="24"/>
        </w:rPr>
        <w:t>软件测试是一种广泛采用的软件质量保证手段</w:t>
      </w:r>
      <w:r>
        <w:rPr>
          <w:sz w:val="24"/>
          <w:szCs w:val="24"/>
        </w:rPr>
        <w:t>[14]</w:t>
      </w:r>
      <w:r>
        <w:rPr>
          <w:sz w:val="24"/>
          <w:szCs w:val="24"/>
        </w:rPr>
        <w:t>，通过运行有限的测试用例，比较测试用例的输出与预期输出是否一致来检测软件中潜藏的故障。软件测试包含两项关键的任务，即</w:t>
      </w:r>
      <w:r>
        <w:rPr>
          <w:b/>
          <w:bCs/>
          <w:sz w:val="24"/>
          <w:szCs w:val="24"/>
        </w:rPr>
        <w:t>测试用例的生成</w:t>
      </w:r>
      <w:r>
        <w:rPr>
          <w:sz w:val="24"/>
          <w:szCs w:val="24"/>
        </w:rPr>
        <w:t>和</w:t>
      </w:r>
      <w:r>
        <w:rPr>
          <w:b/>
          <w:bCs/>
          <w:sz w:val="24"/>
          <w:szCs w:val="24"/>
        </w:rPr>
        <w:t>测试结果的判定</w:t>
      </w:r>
      <w:r>
        <w:rPr>
          <w:sz w:val="24"/>
          <w:szCs w:val="24"/>
        </w:rPr>
        <w:t>。测试用例生成为待测软件产生用于检查程缺陷的软件输入及其对应的预期输出，直接影响着软件测试的有效性和效率。代表性的软件测试方面的研究工作包括</w:t>
      </w:r>
      <w:r>
        <w:rPr>
          <w:sz w:val="24"/>
          <w:szCs w:val="24"/>
        </w:rPr>
        <w:t>[15]</w:t>
      </w:r>
      <w:r>
        <w:rPr>
          <w:sz w:val="24"/>
          <w:szCs w:val="24"/>
        </w:rPr>
        <w:t>：</w:t>
      </w:r>
    </w:p>
    <w:p w14:paraId="0786E7AD" w14:textId="77777777" w:rsidR="00C94B06" w:rsidRDefault="00C554F8">
      <w:pPr>
        <w:numPr>
          <w:ilvl w:val="0"/>
          <w:numId w:val="3"/>
        </w:numPr>
        <w:snapToGrid w:val="0"/>
        <w:spacing w:line="360" w:lineRule="auto"/>
        <w:ind w:left="426"/>
        <w:rPr>
          <w:sz w:val="24"/>
          <w:szCs w:val="24"/>
        </w:rPr>
      </w:pPr>
      <w:r>
        <w:rPr>
          <w:b/>
          <w:sz w:val="24"/>
          <w:szCs w:val="24"/>
        </w:rPr>
        <w:t>基于符号执行的测试用例生成：</w:t>
      </w:r>
      <w:r>
        <w:rPr>
          <w:sz w:val="24"/>
          <w:szCs w:val="24"/>
        </w:rPr>
        <w:t>使用符号值代替具体值分析程序所有可能的执行路径</w:t>
      </w:r>
      <w:r>
        <w:rPr>
          <w:rFonts w:hint="eastAsia"/>
          <w:sz w:val="24"/>
          <w:szCs w:val="24"/>
        </w:rPr>
        <w:t>，</w:t>
      </w:r>
      <w:r>
        <w:rPr>
          <w:sz w:val="24"/>
          <w:szCs w:val="24"/>
        </w:rPr>
        <w:t>并通过约束求解为执行路径生成测试用例</w:t>
      </w:r>
      <w:r>
        <w:rPr>
          <w:sz w:val="24"/>
          <w:szCs w:val="24"/>
        </w:rPr>
        <w:t>[16]</w:t>
      </w:r>
      <w:r>
        <w:rPr>
          <w:sz w:val="24"/>
          <w:szCs w:val="24"/>
        </w:rPr>
        <w:t>。符号执行技术由</w:t>
      </w:r>
      <w:r>
        <w:rPr>
          <w:sz w:val="24"/>
          <w:szCs w:val="24"/>
        </w:rPr>
        <w:t>King</w:t>
      </w:r>
      <w:r>
        <w:rPr>
          <w:sz w:val="24"/>
          <w:szCs w:val="24"/>
        </w:rPr>
        <w:t>等人</w:t>
      </w:r>
      <w:r>
        <w:rPr>
          <w:sz w:val="24"/>
          <w:szCs w:val="24"/>
        </w:rPr>
        <w:t>[17]</w:t>
      </w:r>
      <w:r>
        <w:rPr>
          <w:sz w:val="24"/>
          <w:szCs w:val="24"/>
        </w:rPr>
        <w:t>首次提出</w:t>
      </w:r>
      <w:r>
        <w:rPr>
          <w:rFonts w:hint="eastAsia"/>
          <w:sz w:val="24"/>
          <w:szCs w:val="24"/>
        </w:rPr>
        <w:t>，</w:t>
      </w:r>
      <w:r>
        <w:rPr>
          <w:sz w:val="24"/>
          <w:szCs w:val="24"/>
        </w:rPr>
        <w:t>其初衷是使用符号</w:t>
      </w:r>
      <w:proofErr w:type="gramStart"/>
      <w:r>
        <w:rPr>
          <w:sz w:val="24"/>
          <w:szCs w:val="24"/>
        </w:rPr>
        <w:t>值执行</w:t>
      </w:r>
      <w:proofErr w:type="gramEnd"/>
      <w:r>
        <w:rPr>
          <w:sz w:val="24"/>
          <w:szCs w:val="24"/>
        </w:rPr>
        <w:t>程序并以此分析程序所有可能的行为</w:t>
      </w:r>
      <w:r>
        <w:rPr>
          <w:rFonts w:hint="eastAsia"/>
          <w:sz w:val="24"/>
          <w:szCs w:val="24"/>
        </w:rPr>
        <w:t>。</w:t>
      </w:r>
      <w:r>
        <w:rPr>
          <w:sz w:val="24"/>
          <w:szCs w:val="24"/>
        </w:rPr>
        <w:t>然而，该技术受制于困难的约束求解过程和庞大的程序分析开销。为解决约束求解难的问题，研究者开发了多种约束求解器，如</w:t>
      </w:r>
      <w:r>
        <w:rPr>
          <w:sz w:val="24"/>
          <w:szCs w:val="24"/>
        </w:rPr>
        <w:t>z3[18]</w:t>
      </w:r>
      <w:r>
        <w:rPr>
          <w:sz w:val="24"/>
          <w:szCs w:val="24"/>
        </w:rPr>
        <w:t>、</w:t>
      </w:r>
      <w:r>
        <w:rPr>
          <w:sz w:val="24"/>
          <w:szCs w:val="24"/>
        </w:rPr>
        <w:t>STP[19]</w:t>
      </w:r>
      <w:r>
        <w:rPr>
          <w:sz w:val="24"/>
          <w:szCs w:val="24"/>
        </w:rPr>
        <w:t>、</w:t>
      </w:r>
      <w:proofErr w:type="spellStart"/>
      <w:r>
        <w:rPr>
          <w:sz w:val="24"/>
          <w:szCs w:val="24"/>
        </w:rPr>
        <w:t>choco</w:t>
      </w:r>
      <w:proofErr w:type="spellEnd"/>
      <w:r>
        <w:rPr>
          <w:sz w:val="24"/>
          <w:szCs w:val="24"/>
        </w:rPr>
        <w:t>[20]</w:t>
      </w:r>
      <w:r>
        <w:rPr>
          <w:sz w:val="24"/>
          <w:szCs w:val="24"/>
        </w:rPr>
        <w:t>等；为解决程序分析开销大的问题，研究者提出了选择符号执行</w:t>
      </w:r>
      <w:r>
        <w:rPr>
          <w:sz w:val="24"/>
          <w:szCs w:val="24"/>
        </w:rPr>
        <w:t>[21]</w:t>
      </w:r>
      <w:r>
        <w:rPr>
          <w:sz w:val="24"/>
          <w:szCs w:val="24"/>
        </w:rPr>
        <w:t>、动态符号执行</w:t>
      </w:r>
      <w:r>
        <w:rPr>
          <w:sz w:val="24"/>
          <w:szCs w:val="24"/>
        </w:rPr>
        <w:t>[22]</w:t>
      </w:r>
      <w:r>
        <w:rPr>
          <w:sz w:val="24"/>
          <w:szCs w:val="24"/>
        </w:rPr>
        <w:t>等。此外，研究者通过符号执行生成高覆盖</w:t>
      </w:r>
      <w:r>
        <w:rPr>
          <w:sz w:val="24"/>
          <w:szCs w:val="24"/>
        </w:rPr>
        <w:lastRenderedPageBreak/>
        <w:t>率的测试用例：</w:t>
      </w:r>
      <w:proofErr w:type="spellStart"/>
      <w:r>
        <w:rPr>
          <w:sz w:val="24"/>
          <w:szCs w:val="24"/>
        </w:rPr>
        <w:t>Cadar</w:t>
      </w:r>
      <w:proofErr w:type="spellEnd"/>
      <w:r>
        <w:rPr>
          <w:sz w:val="24"/>
          <w:szCs w:val="24"/>
        </w:rPr>
        <w:t>等人</w:t>
      </w:r>
      <w:r>
        <w:rPr>
          <w:sz w:val="24"/>
          <w:szCs w:val="24"/>
        </w:rPr>
        <w:t>[23]</w:t>
      </w:r>
      <w:r>
        <w:rPr>
          <w:sz w:val="24"/>
          <w:szCs w:val="24"/>
        </w:rPr>
        <w:t>设计并实现了符号执行工具</w:t>
      </w:r>
      <w:r>
        <w:rPr>
          <w:sz w:val="24"/>
          <w:szCs w:val="24"/>
        </w:rPr>
        <w:t>KLEE</w:t>
      </w:r>
      <w:r>
        <w:rPr>
          <w:sz w:val="24"/>
          <w:szCs w:val="24"/>
        </w:rPr>
        <w:t>，可以为待测程序生成超过</w:t>
      </w:r>
      <w:r>
        <w:rPr>
          <w:sz w:val="24"/>
          <w:szCs w:val="24"/>
        </w:rPr>
        <w:t>90%</w:t>
      </w:r>
      <w:r>
        <w:rPr>
          <w:sz w:val="24"/>
          <w:szCs w:val="24"/>
        </w:rPr>
        <w:t>代码覆盖率的测试用例，</w:t>
      </w:r>
      <w:proofErr w:type="spellStart"/>
      <w:r>
        <w:rPr>
          <w:sz w:val="24"/>
          <w:szCs w:val="24"/>
        </w:rPr>
        <w:t>Godefroid</w:t>
      </w:r>
      <w:proofErr w:type="spellEnd"/>
      <w:r>
        <w:rPr>
          <w:sz w:val="24"/>
          <w:szCs w:val="24"/>
        </w:rPr>
        <w:t>等人</w:t>
      </w:r>
      <w:r>
        <w:rPr>
          <w:sz w:val="24"/>
          <w:szCs w:val="24"/>
        </w:rPr>
        <w:t>[25]</w:t>
      </w:r>
      <w:r>
        <w:rPr>
          <w:sz w:val="24"/>
          <w:szCs w:val="24"/>
        </w:rPr>
        <w:t>在符号执行的约束表达式中引入</w:t>
      </w:r>
      <w:r>
        <w:rPr>
          <w:rFonts w:hint="eastAsia"/>
          <w:sz w:val="24"/>
          <w:szCs w:val="24"/>
        </w:rPr>
        <w:t>了</w:t>
      </w:r>
      <w:r>
        <w:rPr>
          <w:sz w:val="24"/>
          <w:szCs w:val="24"/>
        </w:rPr>
        <w:t>符号变量在执行中应满足条件的</w:t>
      </w:r>
      <w:r>
        <w:rPr>
          <w:rFonts w:hint="eastAsia"/>
          <w:sz w:val="24"/>
          <w:szCs w:val="24"/>
        </w:rPr>
        <w:t>相关</w:t>
      </w:r>
      <w:r>
        <w:rPr>
          <w:sz w:val="24"/>
          <w:szCs w:val="24"/>
        </w:rPr>
        <w:t>描述，提升</w:t>
      </w:r>
      <w:proofErr w:type="gramStart"/>
      <w:r>
        <w:rPr>
          <w:sz w:val="24"/>
          <w:szCs w:val="24"/>
        </w:rPr>
        <w:t>了白盒测试</w:t>
      </w:r>
      <w:proofErr w:type="gramEnd"/>
      <w:r>
        <w:rPr>
          <w:sz w:val="24"/>
          <w:szCs w:val="24"/>
        </w:rPr>
        <w:t>中用例生成的</w:t>
      </w:r>
      <w:r>
        <w:rPr>
          <w:rFonts w:hint="eastAsia"/>
          <w:sz w:val="24"/>
          <w:szCs w:val="24"/>
        </w:rPr>
        <w:t>有效性</w:t>
      </w:r>
      <w:r>
        <w:rPr>
          <w:sz w:val="24"/>
          <w:szCs w:val="24"/>
        </w:rPr>
        <w:t>与</w:t>
      </w:r>
      <w:r>
        <w:rPr>
          <w:rFonts w:hint="eastAsia"/>
          <w:sz w:val="24"/>
          <w:szCs w:val="24"/>
        </w:rPr>
        <w:t>效率</w:t>
      </w:r>
      <w:r>
        <w:rPr>
          <w:sz w:val="24"/>
          <w:szCs w:val="24"/>
        </w:rPr>
        <w:t>。</w:t>
      </w:r>
    </w:p>
    <w:p w14:paraId="5D728840" w14:textId="77777777" w:rsidR="00C94B06" w:rsidRDefault="00C554F8">
      <w:pPr>
        <w:numPr>
          <w:ilvl w:val="0"/>
          <w:numId w:val="3"/>
        </w:numPr>
        <w:snapToGrid w:val="0"/>
        <w:spacing w:line="360" w:lineRule="auto"/>
        <w:ind w:left="426"/>
        <w:rPr>
          <w:sz w:val="24"/>
          <w:szCs w:val="24"/>
        </w:rPr>
      </w:pPr>
      <w:r>
        <w:rPr>
          <w:b/>
          <w:sz w:val="24"/>
          <w:szCs w:val="24"/>
        </w:rPr>
        <w:t>基于模型的测试用例生成：</w:t>
      </w:r>
      <w:r>
        <w:rPr>
          <w:sz w:val="24"/>
          <w:szCs w:val="24"/>
        </w:rPr>
        <w:t>使用待测程序的形式化模型（有限状态机、</w:t>
      </w:r>
      <w:r>
        <w:rPr>
          <w:sz w:val="24"/>
          <w:szCs w:val="24"/>
        </w:rPr>
        <w:t>UML</w:t>
      </w:r>
      <w:r>
        <w:rPr>
          <w:sz w:val="24"/>
          <w:szCs w:val="24"/>
        </w:rPr>
        <w:t>模型等）自动为待测程序生成测试用例</w:t>
      </w:r>
      <w:r>
        <w:rPr>
          <w:sz w:val="24"/>
          <w:szCs w:val="24"/>
        </w:rPr>
        <w:t>[25]</w:t>
      </w:r>
      <w:r>
        <w:rPr>
          <w:sz w:val="24"/>
          <w:szCs w:val="24"/>
        </w:rPr>
        <w:t>。基于有限状态机的</w:t>
      </w:r>
      <w:r>
        <w:rPr>
          <w:rFonts w:hint="eastAsia"/>
          <w:sz w:val="24"/>
          <w:szCs w:val="24"/>
        </w:rPr>
        <w:t>测试用例</w:t>
      </w:r>
      <w:r>
        <w:rPr>
          <w:sz w:val="24"/>
          <w:szCs w:val="24"/>
        </w:rPr>
        <w:t>生成方法将待测程序所有可能的状态进行抽象，定义状态转换所涉及的输入及输出，</w:t>
      </w:r>
      <w:r>
        <w:rPr>
          <w:rFonts w:hint="eastAsia"/>
          <w:sz w:val="24"/>
          <w:szCs w:val="24"/>
        </w:rPr>
        <w:t>构造</w:t>
      </w:r>
      <w:r>
        <w:rPr>
          <w:sz w:val="24"/>
          <w:szCs w:val="24"/>
        </w:rPr>
        <w:t>待测程序的有限状态机模型，最后以状态覆盖、转移覆盖、路径覆盖等策略</w:t>
      </w:r>
      <w:proofErr w:type="gramStart"/>
      <w:r>
        <w:rPr>
          <w:sz w:val="24"/>
          <w:szCs w:val="24"/>
        </w:rPr>
        <w:t>从状机模型</w:t>
      </w:r>
      <w:proofErr w:type="gramEnd"/>
      <w:r>
        <w:rPr>
          <w:sz w:val="24"/>
          <w:szCs w:val="24"/>
        </w:rPr>
        <w:t>中选择状态转移序列并生成测试用例</w:t>
      </w:r>
      <w:r>
        <w:rPr>
          <w:sz w:val="24"/>
          <w:szCs w:val="24"/>
        </w:rPr>
        <w:t>[15][26]</w:t>
      </w:r>
      <w:r>
        <w:rPr>
          <w:sz w:val="24"/>
          <w:szCs w:val="24"/>
        </w:rPr>
        <w:t>。</w:t>
      </w:r>
      <w:r>
        <w:rPr>
          <w:rFonts w:hint="eastAsia"/>
          <w:sz w:val="24"/>
          <w:szCs w:val="24"/>
        </w:rPr>
        <w:t>例如</w:t>
      </w:r>
      <w:r>
        <w:rPr>
          <w:sz w:val="24"/>
          <w:szCs w:val="24"/>
        </w:rPr>
        <w:t>，</w:t>
      </w:r>
      <w:r>
        <w:rPr>
          <w:sz w:val="24"/>
          <w:szCs w:val="24"/>
        </w:rPr>
        <w:t xml:space="preserve"> </w:t>
      </w:r>
      <w:proofErr w:type="spellStart"/>
      <w:r>
        <w:rPr>
          <w:sz w:val="24"/>
          <w:szCs w:val="24"/>
        </w:rPr>
        <w:t>Kansomkeat</w:t>
      </w:r>
      <w:proofErr w:type="spellEnd"/>
      <w:r>
        <w:rPr>
          <w:sz w:val="24"/>
          <w:szCs w:val="24"/>
        </w:rPr>
        <w:t>和</w:t>
      </w:r>
      <w:proofErr w:type="spellStart"/>
      <w:r>
        <w:rPr>
          <w:sz w:val="24"/>
          <w:szCs w:val="24"/>
        </w:rPr>
        <w:t>Rivepiboon</w:t>
      </w:r>
      <w:proofErr w:type="spellEnd"/>
      <w:r>
        <w:rPr>
          <w:sz w:val="24"/>
          <w:szCs w:val="24"/>
        </w:rPr>
        <w:t xml:space="preserve"> [27]</w:t>
      </w:r>
      <w:r>
        <w:rPr>
          <w:sz w:val="24"/>
          <w:szCs w:val="24"/>
        </w:rPr>
        <w:t>使用</w:t>
      </w:r>
      <w:r>
        <w:rPr>
          <w:sz w:val="24"/>
          <w:szCs w:val="24"/>
        </w:rPr>
        <w:t>UML</w:t>
      </w:r>
      <w:r>
        <w:rPr>
          <w:sz w:val="24"/>
          <w:szCs w:val="24"/>
        </w:rPr>
        <w:t>状态图为待测程序构建模型并自动生成满足一定覆盖条件的测试用例集。</w:t>
      </w:r>
    </w:p>
    <w:p w14:paraId="0DE1E621" w14:textId="77777777" w:rsidR="00C94B06" w:rsidRDefault="00C554F8">
      <w:pPr>
        <w:numPr>
          <w:ilvl w:val="0"/>
          <w:numId w:val="3"/>
        </w:numPr>
        <w:snapToGrid w:val="0"/>
        <w:spacing w:line="360" w:lineRule="auto"/>
        <w:ind w:left="426"/>
        <w:rPr>
          <w:sz w:val="24"/>
          <w:szCs w:val="24"/>
        </w:rPr>
      </w:pPr>
      <w:r>
        <w:rPr>
          <w:b/>
          <w:sz w:val="24"/>
          <w:szCs w:val="24"/>
        </w:rPr>
        <w:t>基于组合测试的测试用例生成：</w:t>
      </w:r>
      <w:r>
        <w:rPr>
          <w:sz w:val="24"/>
          <w:szCs w:val="24"/>
        </w:rPr>
        <w:t>使用不同的组合策略将待测程序不同参数的值进行组合，为待测程序生成规模尽可能小而不</w:t>
      </w:r>
      <w:proofErr w:type="gramStart"/>
      <w:r>
        <w:rPr>
          <w:sz w:val="24"/>
          <w:szCs w:val="24"/>
        </w:rPr>
        <w:t>显著损失</w:t>
      </w:r>
      <w:proofErr w:type="gramEnd"/>
      <w:r>
        <w:rPr>
          <w:sz w:val="24"/>
          <w:szCs w:val="24"/>
        </w:rPr>
        <w:t>故障检测能力的测试用例集（组合覆盖表）</w:t>
      </w:r>
      <w:r>
        <w:rPr>
          <w:rFonts w:hint="eastAsia"/>
          <w:sz w:val="24"/>
          <w:szCs w:val="24"/>
        </w:rPr>
        <w:t>。</w:t>
      </w:r>
      <w:r>
        <w:rPr>
          <w:sz w:val="24"/>
          <w:szCs w:val="24"/>
        </w:rPr>
        <w:t>目的是使用较少的测试用例分析软件中各参数之间的相互作用对整个系统产生的影响。目前，组合测试中主要有四类测试用例生成方法，包括贪心算法、启发式搜索算法、代数方法、随机方法。贪心算法以尽可能多地覆盖未覆盖组合为原则给待测程序逐一生成测试用例并形成测试集，典型的方法有</w:t>
      </w:r>
      <w:r>
        <w:rPr>
          <w:sz w:val="24"/>
          <w:szCs w:val="24"/>
        </w:rPr>
        <w:t>one-row-at-a-time [28]</w:t>
      </w:r>
      <w:r>
        <w:rPr>
          <w:sz w:val="24"/>
          <w:szCs w:val="24"/>
        </w:rPr>
        <w:t>及</w:t>
      </w:r>
      <w:r>
        <w:rPr>
          <w:sz w:val="24"/>
          <w:szCs w:val="24"/>
        </w:rPr>
        <w:t xml:space="preserve">in parameter order </w:t>
      </w:r>
      <w:r>
        <w:rPr>
          <w:sz w:val="24"/>
          <w:szCs w:val="24"/>
        </w:rPr>
        <w:t>算法</w:t>
      </w:r>
      <w:r>
        <w:rPr>
          <w:sz w:val="24"/>
          <w:szCs w:val="24"/>
        </w:rPr>
        <w:t>[29,30]</w:t>
      </w:r>
      <w:r>
        <w:rPr>
          <w:rFonts w:hint="eastAsia"/>
          <w:sz w:val="24"/>
          <w:szCs w:val="24"/>
        </w:rPr>
        <w:t>。</w:t>
      </w:r>
      <w:r>
        <w:rPr>
          <w:sz w:val="24"/>
          <w:szCs w:val="24"/>
        </w:rPr>
        <w:t>启发式规则对预先存在的测试集进行一系列转换，直至测试集覆盖所有的组合，典型的方法有</w:t>
      </w:r>
      <w:r>
        <w:rPr>
          <w:sz w:val="24"/>
          <w:szCs w:val="24"/>
        </w:rPr>
        <w:t>Ghazi</w:t>
      </w:r>
      <w:r>
        <w:rPr>
          <w:sz w:val="24"/>
          <w:szCs w:val="24"/>
        </w:rPr>
        <w:t>等人</w:t>
      </w:r>
      <w:r>
        <w:rPr>
          <w:sz w:val="24"/>
          <w:szCs w:val="24"/>
        </w:rPr>
        <w:t>[31]</w:t>
      </w:r>
      <w:r>
        <w:rPr>
          <w:sz w:val="24"/>
          <w:szCs w:val="24"/>
        </w:rPr>
        <w:t>提出的基于遗传算法的技术及</w:t>
      </w:r>
      <w:r>
        <w:rPr>
          <w:sz w:val="24"/>
          <w:szCs w:val="24"/>
        </w:rPr>
        <w:t>Bryce</w:t>
      </w:r>
      <w:r>
        <w:rPr>
          <w:sz w:val="24"/>
          <w:szCs w:val="24"/>
        </w:rPr>
        <w:t>和</w:t>
      </w:r>
      <w:proofErr w:type="spellStart"/>
      <w:r>
        <w:rPr>
          <w:sz w:val="24"/>
          <w:szCs w:val="24"/>
        </w:rPr>
        <w:t>Colbourn</w:t>
      </w:r>
      <w:proofErr w:type="spellEnd"/>
      <w:r>
        <w:rPr>
          <w:sz w:val="24"/>
          <w:szCs w:val="24"/>
        </w:rPr>
        <w:t>[32]</w:t>
      </w:r>
      <w:r>
        <w:rPr>
          <w:sz w:val="24"/>
          <w:szCs w:val="24"/>
        </w:rPr>
        <w:t>在贪心算法基础上改进的技术。代数方法通过数学函数或递归构造的方式推导测试用例，典型的方法有</w:t>
      </w:r>
      <w:r>
        <w:rPr>
          <w:sz w:val="24"/>
          <w:szCs w:val="24"/>
        </w:rPr>
        <w:t>[33</w:t>
      </w:r>
      <w:r>
        <w:rPr>
          <w:rFonts w:hint="eastAsia"/>
          <w:sz w:val="24"/>
          <w:szCs w:val="24"/>
        </w:rPr>
        <w:t>,</w:t>
      </w:r>
      <w:r>
        <w:rPr>
          <w:sz w:val="24"/>
          <w:szCs w:val="24"/>
        </w:rPr>
        <w:t>34]</w:t>
      </w:r>
      <w:r>
        <w:rPr>
          <w:sz w:val="24"/>
          <w:szCs w:val="24"/>
        </w:rPr>
        <w:t>。随机方法则以随机的方式从测试全集中选择测试用例，通常被作为实验对比的基准方法</w:t>
      </w:r>
      <w:r>
        <w:rPr>
          <w:sz w:val="24"/>
          <w:szCs w:val="24"/>
        </w:rPr>
        <w:t>[35</w:t>
      </w:r>
      <w:r>
        <w:rPr>
          <w:rFonts w:hint="eastAsia"/>
          <w:sz w:val="24"/>
          <w:szCs w:val="24"/>
        </w:rPr>
        <w:t>-</w:t>
      </w:r>
      <w:r>
        <w:rPr>
          <w:sz w:val="24"/>
          <w:szCs w:val="24"/>
        </w:rPr>
        <w:t>37]</w:t>
      </w:r>
      <w:r>
        <w:rPr>
          <w:rFonts w:hint="eastAsia"/>
          <w:sz w:val="24"/>
          <w:szCs w:val="24"/>
        </w:rPr>
        <w:t>。</w:t>
      </w:r>
    </w:p>
    <w:p w14:paraId="2E464287" w14:textId="77777777" w:rsidR="00C94B06" w:rsidRDefault="00C554F8">
      <w:pPr>
        <w:numPr>
          <w:ilvl w:val="0"/>
          <w:numId w:val="3"/>
        </w:numPr>
        <w:snapToGrid w:val="0"/>
        <w:spacing w:line="360" w:lineRule="auto"/>
        <w:ind w:left="426"/>
        <w:rPr>
          <w:sz w:val="24"/>
          <w:szCs w:val="24"/>
        </w:rPr>
      </w:pPr>
      <w:r>
        <w:rPr>
          <w:b/>
          <w:sz w:val="24"/>
          <w:szCs w:val="24"/>
        </w:rPr>
        <w:t>适应性随机测试：</w:t>
      </w:r>
      <w:r>
        <w:rPr>
          <w:sz w:val="24"/>
          <w:szCs w:val="24"/>
        </w:rPr>
        <w:t>使新生成的测试用例与所有已生成测试用例具有最远的距离，</w:t>
      </w:r>
      <w:r>
        <w:rPr>
          <w:rFonts w:hint="eastAsia"/>
          <w:sz w:val="24"/>
          <w:szCs w:val="24"/>
        </w:rPr>
        <w:t>使</w:t>
      </w:r>
      <w:r>
        <w:rPr>
          <w:sz w:val="24"/>
          <w:szCs w:val="24"/>
        </w:rPr>
        <w:t>测试用例在软件输入域上更加均匀地分布。</w:t>
      </w:r>
      <w:r>
        <w:rPr>
          <w:sz w:val="24"/>
          <w:szCs w:val="24"/>
        </w:rPr>
        <w:t>Chen</w:t>
      </w:r>
      <w:r>
        <w:rPr>
          <w:sz w:val="24"/>
          <w:szCs w:val="24"/>
        </w:rPr>
        <w:t>等人</w:t>
      </w:r>
      <w:r>
        <w:rPr>
          <w:sz w:val="24"/>
          <w:szCs w:val="24"/>
        </w:rPr>
        <w:t>[38]</w:t>
      </w:r>
      <w:r>
        <w:rPr>
          <w:sz w:val="24"/>
          <w:szCs w:val="24"/>
        </w:rPr>
        <w:t>在此想法的基础上提出了适应性随机测试</w:t>
      </w:r>
      <w:r>
        <w:rPr>
          <w:rFonts w:hint="eastAsia"/>
          <w:sz w:val="24"/>
          <w:szCs w:val="24"/>
        </w:rPr>
        <w:t>，</w:t>
      </w:r>
      <w:r>
        <w:rPr>
          <w:sz w:val="24"/>
          <w:szCs w:val="24"/>
        </w:rPr>
        <w:t>改进</w:t>
      </w:r>
      <w:r>
        <w:rPr>
          <w:rFonts w:hint="eastAsia"/>
          <w:sz w:val="24"/>
          <w:szCs w:val="24"/>
        </w:rPr>
        <w:t>了</w:t>
      </w:r>
      <w:r>
        <w:rPr>
          <w:sz w:val="24"/>
          <w:szCs w:val="24"/>
        </w:rPr>
        <w:t>随机测试的故障检测能力。此后，研究者在最远距离测试用例选取方面提出了多种不同的策略，形成了适应性随机测试的多个变种。</w:t>
      </w:r>
      <w:r>
        <w:rPr>
          <w:sz w:val="24"/>
          <w:szCs w:val="24"/>
        </w:rPr>
        <w:t>Chen</w:t>
      </w:r>
      <w:r>
        <w:rPr>
          <w:sz w:val="24"/>
          <w:szCs w:val="24"/>
        </w:rPr>
        <w:t>等人</w:t>
      </w:r>
      <w:r>
        <w:rPr>
          <w:sz w:val="24"/>
          <w:szCs w:val="24"/>
        </w:rPr>
        <w:t>[38]</w:t>
      </w:r>
      <w:r>
        <w:rPr>
          <w:sz w:val="24"/>
          <w:szCs w:val="24"/>
        </w:rPr>
        <w:t>从</w:t>
      </w:r>
      <w:r>
        <w:rPr>
          <w:rFonts w:hint="eastAsia"/>
          <w:sz w:val="24"/>
          <w:szCs w:val="24"/>
        </w:rPr>
        <w:t>已有</w:t>
      </w:r>
      <w:r>
        <w:rPr>
          <w:sz w:val="24"/>
          <w:szCs w:val="24"/>
        </w:rPr>
        <w:t>的候选随机测试用例中选取与已生成测试用例差别最大的测试用例，并提出了基于固定规模候选集的适应性随</w:t>
      </w:r>
      <w:r>
        <w:rPr>
          <w:sz w:val="24"/>
          <w:szCs w:val="24"/>
        </w:rPr>
        <w:lastRenderedPageBreak/>
        <w:t>机测试（</w:t>
      </w:r>
      <w:r>
        <w:rPr>
          <w:sz w:val="24"/>
          <w:szCs w:val="24"/>
        </w:rPr>
        <w:t>FSCS-ART</w:t>
      </w:r>
      <w:r>
        <w:rPr>
          <w:sz w:val="24"/>
          <w:szCs w:val="24"/>
        </w:rPr>
        <w:t>）。</w:t>
      </w:r>
      <w:r>
        <w:rPr>
          <w:sz w:val="24"/>
          <w:szCs w:val="24"/>
        </w:rPr>
        <w:t>Chen</w:t>
      </w:r>
      <w:r>
        <w:rPr>
          <w:sz w:val="24"/>
          <w:szCs w:val="24"/>
        </w:rPr>
        <w:t>等人</w:t>
      </w:r>
      <w:r>
        <w:rPr>
          <w:sz w:val="24"/>
          <w:szCs w:val="24"/>
        </w:rPr>
        <w:t>[39]</w:t>
      </w:r>
      <w:r>
        <w:rPr>
          <w:sz w:val="24"/>
          <w:szCs w:val="24"/>
        </w:rPr>
        <w:t>提出了镜像适应性随机测试（</w:t>
      </w:r>
      <w:r>
        <w:rPr>
          <w:sz w:val="24"/>
          <w:szCs w:val="24"/>
        </w:rPr>
        <w:t>MART</w:t>
      </w:r>
      <w:r>
        <w:rPr>
          <w:sz w:val="24"/>
          <w:szCs w:val="24"/>
        </w:rPr>
        <w:t>）</w:t>
      </w:r>
      <w:r>
        <w:rPr>
          <w:rFonts w:hint="eastAsia"/>
          <w:sz w:val="24"/>
          <w:szCs w:val="24"/>
        </w:rPr>
        <w:t>，</w:t>
      </w:r>
      <w:r>
        <w:rPr>
          <w:sz w:val="24"/>
          <w:szCs w:val="24"/>
        </w:rPr>
        <w:t>通过在输入域中选择与已有测试用例</w:t>
      </w:r>
      <w:r>
        <w:rPr>
          <w:rFonts w:hint="eastAsia"/>
          <w:sz w:val="24"/>
          <w:szCs w:val="24"/>
        </w:rPr>
        <w:t>“</w:t>
      </w:r>
      <w:r>
        <w:rPr>
          <w:sz w:val="24"/>
          <w:szCs w:val="24"/>
        </w:rPr>
        <w:t>镜像</w:t>
      </w:r>
      <w:r>
        <w:rPr>
          <w:rFonts w:hint="eastAsia"/>
          <w:sz w:val="24"/>
          <w:szCs w:val="24"/>
        </w:rPr>
        <w:t>”</w:t>
      </w:r>
      <w:r>
        <w:rPr>
          <w:sz w:val="24"/>
          <w:szCs w:val="24"/>
        </w:rPr>
        <w:t>的新测试用例，实现最远距离测试用例的选取，，减少了适应性随机测试的计算开销。</w:t>
      </w:r>
      <w:r>
        <w:rPr>
          <w:sz w:val="24"/>
          <w:szCs w:val="24"/>
        </w:rPr>
        <w:t>Chen</w:t>
      </w:r>
      <w:r>
        <w:rPr>
          <w:sz w:val="24"/>
          <w:szCs w:val="24"/>
        </w:rPr>
        <w:t>等人</w:t>
      </w:r>
      <w:r>
        <w:rPr>
          <w:sz w:val="24"/>
          <w:szCs w:val="24"/>
        </w:rPr>
        <w:t>[40]</w:t>
      </w:r>
      <w:r>
        <w:rPr>
          <w:rFonts w:hint="eastAsia"/>
          <w:sz w:val="24"/>
          <w:szCs w:val="24"/>
        </w:rPr>
        <w:t>提</w:t>
      </w:r>
      <w:r>
        <w:rPr>
          <w:sz w:val="24"/>
          <w:szCs w:val="24"/>
        </w:rPr>
        <w:t>出了基于随机分区的适应性随机测试</w:t>
      </w:r>
      <w:r>
        <w:rPr>
          <w:rFonts w:hint="eastAsia"/>
          <w:sz w:val="24"/>
          <w:szCs w:val="24"/>
        </w:rPr>
        <w:t>，</w:t>
      </w:r>
      <w:r>
        <w:rPr>
          <w:sz w:val="24"/>
          <w:szCs w:val="24"/>
        </w:rPr>
        <w:t>使用已执行测试用例对程序的输入域进行划分，并从最大的分区中选取测试用例</w:t>
      </w:r>
      <w:r>
        <w:rPr>
          <w:rFonts w:hint="eastAsia"/>
          <w:sz w:val="24"/>
          <w:szCs w:val="24"/>
        </w:rPr>
        <w:t>。</w:t>
      </w:r>
      <w:r>
        <w:rPr>
          <w:sz w:val="24"/>
          <w:szCs w:val="24"/>
        </w:rPr>
        <w:t>。</w:t>
      </w:r>
    </w:p>
    <w:p w14:paraId="5872F3E8" w14:textId="77777777" w:rsidR="00C94B06" w:rsidRDefault="00C554F8">
      <w:pPr>
        <w:numPr>
          <w:ilvl w:val="0"/>
          <w:numId w:val="3"/>
        </w:numPr>
        <w:snapToGrid w:val="0"/>
        <w:spacing w:line="360" w:lineRule="auto"/>
        <w:ind w:left="426"/>
        <w:rPr>
          <w:sz w:val="24"/>
          <w:szCs w:val="24"/>
        </w:rPr>
      </w:pPr>
      <w:r>
        <w:rPr>
          <w:b/>
          <w:sz w:val="24"/>
          <w:szCs w:val="24"/>
        </w:rPr>
        <w:t>基于搜索的测试用例生成</w:t>
      </w:r>
      <w:r>
        <w:rPr>
          <w:sz w:val="24"/>
          <w:szCs w:val="24"/>
        </w:rPr>
        <w:t>：使用搜索算法自动化从待测程序的输入空间中寻找能够最大程度满足测试目标且最大限度降低测试成本的测试用例集。在程序结构测试方面，研究者针对多种程序覆盖准则提出了不同的测试用例生成技术</w:t>
      </w:r>
      <w:r>
        <w:rPr>
          <w:sz w:val="24"/>
          <w:szCs w:val="24"/>
        </w:rPr>
        <w:t>[51]</w:t>
      </w:r>
      <w:r>
        <w:rPr>
          <w:sz w:val="24"/>
          <w:szCs w:val="24"/>
        </w:rPr>
        <w:t>，如分支覆盖</w:t>
      </w:r>
      <w:r>
        <w:rPr>
          <w:sz w:val="24"/>
          <w:szCs w:val="24"/>
        </w:rPr>
        <w:t>[52-53]</w:t>
      </w:r>
      <w:r>
        <w:rPr>
          <w:sz w:val="24"/>
          <w:szCs w:val="24"/>
        </w:rPr>
        <w:t>、判定覆盖</w:t>
      </w:r>
      <w:r>
        <w:rPr>
          <w:sz w:val="24"/>
          <w:szCs w:val="24"/>
        </w:rPr>
        <w:t>[54]</w:t>
      </w:r>
      <w:r>
        <w:rPr>
          <w:sz w:val="24"/>
          <w:szCs w:val="24"/>
        </w:rPr>
        <w:t>、数据流覆盖</w:t>
      </w:r>
      <w:r>
        <w:rPr>
          <w:sz w:val="24"/>
          <w:szCs w:val="24"/>
        </w:rPr>
        <w:t>[55-56]</w:t>
      </w:r>
      <w:r>
        <w:rPr>
          <w:sz w:val="24"/>
          <w:szCs w:val="24"/>
        </w:rPr>
        <w:t>等。在基于模型的测试方面，程序模型的状态迁移覆盖一直是研究的热点，代表性的工作有：</w:t>
      </w:r>
      <w:r>
        <w:rPr>
          <w:sz w:val="24"/>
          <w:szCs w:val="24"/>
        </w:rPr>
        <w:t>Li</w:t>
      </w:r>
      <w:r>
        <w:rPr>
          <w:sz w:val="24"/>
          <w:szCs w:val="24"/>
        </w:rPr>
        <w:t>等人</w:t>
      </w:r>
      <w:r>
        <w:rPr>
          <w:sz w:val="24"/>
          <w:szCs w:val="24"/>
        </w:rPr>
        <w:t>[57-58]</w:t>
      </w:r>
      <w:r>
        <w:rPr>
          <w:sz w:val="24"/>
          <w:szCs w:val="24"/>
        </w:rPr>
        <w:t>为</w:t>
      </w:r>
      <w:r>
        <w:rPr>
          <w:sz w:val="24"/>
          <w:szCs w:val="24"/>
        </w:rPr>
        <w:t>UML</w:t>
      </w:r>
      <w:r>
        <w:rPr>
          <w:sz w:val="24"/>
          <w:szCs w:val="24"/>
        </w:rPr>
        <w:t>状态图表达的程序模型生成满足状态迁移覆盖的测试用例集，</w:t>
      </w:r>
      <w:proofErr w:type="spellStart"/>
      <w:r>
        <w:rPr>
          <w:sz w:val="24"/>
          <w:szCs w:val="24"/>
        </w:rPr>
        <w:t>Lefticaru</w:t>
      </w:r>
      <w:proofErr w:type="spellEnd"/>
      <w:r>
        <w:rPr>
          <w:sz w:val="24"/>
          <w:szCs w:val="24"/>
        </w:rPr>
        <w:t>和</w:t>
      </w:r>
      <w:proofErr w:type="spellStart"/>
      <w:r>
        <w:rPr>
          <w:sz w:val="24"/>
          <w:szCs w:val="24"/>
        </w:rPr>
        <w:t>Ipate</w:t>
      </w:r>
      <w:proofErr w:type="spellEnd"/>
      <w:r>
        <w:rPr>
          <w:sz w:val="24"/>
          <w:szCs w:val="24"/>
        </w:rPr>
        <w:t>[59]</w:t>
      </w:r>
      <w:r>
        <w:rPr>
          <w:sz w:val="24"/>
          <w:szCs w:val="24"/>
        </w:rPr>
        <w:t>使用遗传算法自动为程序的状态图生成测试用例集。在变异测试方面，研究者通过搜索的手段生成能够杀死待测程序变异体的测试用例</w:t>
      </w:r>
      <w:r>
        <w:rPr>
          <w:sz w:val="24"/>
          <w:szCs w:val="24"/>
        </w:rPr>
        <w:t>[60-63].</w:t>
      </w:r>
    </w:p>
    <w:p w14:paraId="4D03F455" w14:textId="77777777" w:rsidR="00C94B06" w:rsidRDefault="00C554F8">
      <w:pPr>
        <w:numPr>
          <w:ilvl w:val="0"/>
          <w:numId w:val="3"/>
        </w:numPr>
        <w:snapToGrid w:val="0"/>
        <w:spacing w:line="360" w:lineRule="auto"/>
        <w:ind w:left="426"/>
        <w:rPr>
          <w:b/>
          <w:sz w:val="24"/>
          <w:szCs w:val="24"/>
        </w:rPr>
      </w:pPr>
      <w:r>
        <w:rPr>
          <w:b/>
          <w:sz w:val="24"/>
          <w:szCs w:val="24"/>
        </w:rPr>
        <w:t>动态随机测试技术：</w:t>
      </w:r>
      <w:proofErr w:type="spellStart"/>
      <w:r>
        <w:rPr>
          <w:sz w:val="24"/>
          <w:szCs w:val="24"/>
        </w:rPr>
        <w:t>Cai</w:t>
      </w:r>
      <w:proofErr w:type="spellEnd"/>
      <w:r>
        <w:rPr>
          <w:sz w:val="24"/>
          <w:szCs w:val="24"/>
        </w:rPr>
        <w:t>等人将控制论引入到软件测试中，提出了利用测试过程的历史信息更新测试剖面的适应性测试技术</w:t>
      </w:r>
      <w:r>
        <w:rPr>
          <w:sz w:val="24"/>
          <w:szCs w:val="24"/>
        </w:rPr>
        <w:t>[101]</w:t>
      </w:r>
      <w:r>
        <w:rPr>
          <w:sz w:val="24"/>
          <w:szCs w:val="24"/>
        </w:rPr>
        <w:t>，但是适应性测试技术的时间开销太高。为了降低适应性测试技术的时间开销，</w:t>
      </w:r>
      <w:proofErr w:type="spellStart"/>
      <w:r>
        <w:rPr>
          <w:sz w:val="24"/>
          <w:szCs w:val="24"/>
        </w:rPr>
        <w:t>Cai</w:t>
      </w:r>
      <w:proofErr w:type="spellEnd"/>
      <w:r>
        <w:rPr>
          <w:sz w:val="24"/>
          <w:szCs w:val="24"/>
        </w:rPr>
        <w:t>等人根据引起故障的输入趋向于集簇在连续的区域这一观察</w:t>
      </w:r>
      <w:r>
        <w:rPr>
          <w:sz w:val="24"/>
          <w:szCs w:val="24"/>
        </w:rPr>
        <w:t>[102,103]</w:t>
      </w:r>
      <w:r>
        <w:rPr>
          <w:sz w:val="24"/>
          <w:szCs w:val="24"/>
        </w:rPr>
        <w:t>，提出了利用当前的测试信息更新测试剖面的动态随机测试技术</w:t>
      </w:r>
      <w:r>
        <w:rPr>
          <w:sz w:val="24"/>
          <w:szCs w:val="24"/>
        </w:rPr>
        <w:t>[104]</w:t>
      </w:r>
      <w:r>
        <w:rPr>
          <w:sz w:val="24"/>
          <w:szCs w:val="24"/>
        </w:rPr>
        <w:t>。该技术的主要特点是在测试的过程中根据每一次的执行结果动态改变测试剖面，使得具有较高失效率的分区的选取概率变大。动态随机测试的性能受两方面的影响：初始测试剖面和动态随机测试中的参数值。这方面代表性工作包括：（</w:t>
      </w:r>
      <w:r>
        <w:rPr>
          <w:sz w:val="24"/>
          <w:szCs w:val="24"/>
        </w:rPr>
        <w:t>a</w:t>
      </w:r>
      <w:r>
        <w:rPr>
          <w:sz w:val="24"/>
          <w:szCs w:val="24"/>
        </w:rPr>
        <w:t>）初始测试剖面：</w:t>
      </w:r>
      <w:r>
        <w:rPr>
          <w:sz w:val="24"/>
          <w:szCs w:val="24"/>
        </w:rPr>
        <w:t>Li</w:t>
      </w:r>
      <w:r>
        <w:rPr>
          <w:sz w:val="24"/>
          <w:szCs w:val="24"/>
        </w:rPr>
        <w:t>等人提出了在测试过程中出现预定标准时测试剖面转换成理论最优剖面的最优动态随机测试技术</w:t>
      </w:r>
      <w:r>
        <w:rPr>
          <w:sz w:val="24"/>
          <w:szCs w:val="24"/>
        </w:rPr>
        <w:t>[105]</w:t>
      </w:r>
      <w:r>
        <w:rPr>
          <w:sz w:val="24"/>
          <w:szCs w:val="24"/>
        </w:rPr>
        <w:t>。（</w:t>
      </w:r>
      <w:r>
        <w:rPr>
          <w:sz w:val="24"/>
          <w:szCs w:val="24"/>
        </w:rPr>
        <w:t>b</w:t>
      </w:r>
      <w:r>
        <w:rPr>
          <w:sz w:val="24"/>
          <w:szCs w:val="24"/>
        </w:rPr>
        <w:t>）参数值：</w:t>
      </w:r>
      <w:r>
        <w:rPr>
          <w:sz w:val="24"/>
          <w:szCs w:val="24"/>
        </w:rPr>
        <w:t>Yang</w:t>
      </w:r>
      <w:r>
        <w:rPr>
          <w:sz w:val="24"/>
          <w:szCs w:val="24"/>
        </w:rPr>
        <w:t>等人提出了在测试的过程中动态调整参数的方法</w:t>
      </w:r>
      <w:r>
        <w:rPr>
          <w:sz w:val="24"/>
          <w:szCs w:val="24"/>
        </w:rPr>
        <w:t>[106]</w:t>
      </w:r>
      <w:r>
        <w:rPr>
          <w:sz w:val="24"/>
          <w:szCs w:val="24"/>
        </w:rPr>
        <w:t>；</w:t>
      </w:r>
      <w:proofErr w:type="spellStart"/>
      <w:r>
        <w:rPr>
          <w:sz w:val="24"/>
          <w:szCs w:val="24"/>
        </w:rPr>
        <w:t>Lv</w:t>
      </w:r>
      <w:proofErr w:type="spellEnd"/>
      <w:r>
        <w:rPr>
          <w:sz w:val="24"/>
          <w:szCs w:val="24"/>
        </w:rPr>
        <w:t>等人通过理论分析的方式分析两个参数的比值在一定的区间时可以保证失效率大的分区选取概率不断增大</w:t>
      </w:r>
      <w:r>
        <w:rPr>
          <w:sz w:val="24"/>
          <w:szCs w:val="24"/>
        </w:rPr>
        <w:t>[107]</w:t>
      </w:r>
      <w:r>
        <w:rPr>
          <w:rFonts w:hint="eastAsia"/>
          <w:sz w:val="24"/>
          <w:szCs w:val="24"/>
        </w:rPr>
        <w:t>。</w:t>
      </w:r>
    </w:p>
    <w:p w14:paraId="2BC12DAF" w14:textId="77777777" w:rsidR="00C94B06" w:rsidRDefault="00C94B06">
      <w:pPr>
        <w:snapToGrid w:val="0"/>
        <w:spacing w:line="360" w:lineRule="auto"/>
        <w:rPr>
          <w:b/>
          <w:sz w:val="24"/>
          <w:szCs w:val="24"/>
        </w:rPr>
      </w:pPr>
    </w:p>
    <w:p w14:paraId="2D024D05" w14:textId="77777777" w:rsidR="00C94B06" w:rsidRDefault="00C554F8">
      <w:pPr>
        <w:snapToGrid w:val="0"/>
        <w:spacing w:line="360" w:lineRule="auto"/>
        <w:ind w:firstLine="420"/>
        <w:rPr>
          <w:sz w:val="24"/>
          <w:szCs w:val="24"/>
        </w:rPr>
      </w:pPr>
      <w:r>
        <w:rPr>
          <w:rFonts w:hint="eastAsia"/>
          <w:sz w:val="24"/>
          <w:szCs w:val="24"/>
        </w:rPr>
        <w:t>测试结果判定是检查</w:t>
      </w:r>
      <w:r>
        <w:rPr>
          <w:sz w:val="24"/>
          <w:szCs w:val="24"/>
        </w:rPr>
        <w:t>测试用例</w:t>
      </w:r>
      <w:r>
        <w:rPr>
          <w:rFonts w:hint="eastAsia"/>
          <w:sz w:val="24"/>
          <w:szCs w:val="24"/>
        </w:rPr>
        <w:t>对应的</w:t>
      </w:r>
      <w:r>
        <w:rPr>
          <w:sz w:val="24"/>
          <w:szCs w:val="24"/>
        </w:rPr>
        <w:t>实际输出</w:t>
      </w:r>
      <w:r>
        <w:rPr>
          <w:rFonts w:hint="eastAsia"/>
          <w:sz w:val="24"/>
          <w:szCs w:val="24"/>
        </w:rPr>
        <w:t>是否</w:t>
      </w:r>
      <w:r>
        <w:rPr>
          <w:sz w:val="24"/>
          <w:szCs w:val="24"/>
        </w:rPr>
        <w:t>符合预期的</w:t>
      </w:r>
      <w:r>
        <w:rPr>
          <w:rFonts w:hint="eastAsia"/>
          <w:sz w:val="24"/>
          <w:szCs w:val="24"/>
        </w:rPr>
        <w:t>步骤，其结果</w:t>
      </w:r>
      <w:r>
        <w:rPr>
          <w:sz w:val="24"/>
          <w:szCs w:val="24"/>
        </w:rPr>
        <w:t>是</w:t>
      </w:r>
      <w:r>
        <w:rPr>
          <w:rFonts w:hint="eastAsia"/>
          <w:sz w:val="24"/>
          <w:szCs w:val="24"/>
        </w:rPr>
        <w:t>判断</w:t>
      </w:r>
      <w:r>
        <w:rPr>
          <w:sz w:val="24"/>
          <w:szCs w:val="24"/>
        </w:rPr>
        <w:t>待测软件</w:t>
      </w:r>
      <w:r>
        <w:rPr>
          <w:rFonts w:hint="eastAsia"/>
          <w:sz w:val="24"/>
          <w:szCs w:val="24"/>
        </w:rPr>
        <w:t>中</w:t>
      </w:r>
      <w:r>
        <w:rPr>
          <w:sz w:val="24"/>
          <w:szCs w:val="24"/>
        </w:rPr>
        <w:t>是否潜藏故障的</w:t>
      </w:r>
      <w:r>
        <w:rPr>
          <w:rFonts w:hint="eastAsia"/>
          <w:sz w:val="24"/>
          <w:szCs w:val="24"/>
        </w:rPr>
        <w:t>重要</w:t>
      </w:r>
      <w:r>
        <w:rPr>
          <w:sz w:val="24"/>
          <w:szCs w:val="24"/>
        </w:rPr>
        <w:t>依据</w:t>
      </w:r>
      <w:r>
        <w:rPr>
          <w:rFonts w:hint="eastAsia"/>
          <w:sz w:val="24"/>
          <w:szCs w:val="24"/>
        </w:rPr>
        <w:t>。</w:t>
      </w:r>
      <w:r>
        <w:rPr>
          <w:sz w:val="24"/>
          <w:szCs w:val="24"/>
        </w:rPr>
        <w:t>然而</w:t>
      </w:r>
      <w:r>
        <w:rPr>
          <w:rFonts w:hint="eastAsia"/>
          <w:sz w:val="24"/>
          <w:szCs w:val="24"/>
        </w:rPr>
        <w:t>，在很多实际情况</w:t>
      </w:r>
      <w:r>
        <w:rPr>
          <w:sz w:val="24"/>
          <w:szCs w:val="24"/>
        </w:rPr>
        <w:t>中，</w:t>
      </w:r>
      <w:r>
        <w:rPr>
          <w:rFonts w:hint="eastAsia"/>
          <w:sz w:val="24"/>
          <w:szCs w:val="24"/>
        </w:rPr>
        <w:t>难以验证</w:t>
      </w:r>
      <w:r>
        <w:rPr>
          <w:sz w:val="24"/>
          <w:szCs w:val="24"/>
        </w:rPr>
        <w:t>测试用例</w:t>
      </w:r>
      <w:r>
        <w:rPr>
          <w:rFonts w:hint="eastAsia"/>
          <w:sz w:val="24"/>
          <w:szCs w:val="24"/>
        </w:rPr>
        <w:t>对应的</w:t>
      </w:r>
      <w:r>
        <w:rPr>
          <w:sz w:val="24"/>
          <w:szCs w:val="24"/>
        </w:rPr>
        <w:t>实际输出结果</w:t>
      </w:r>
      <w:r>
        <w:rPr>
          <w:rFonts w:hint="eastAsia"/>
          <w:sz w:val="24"/>
          <w:szCs w:val="24"/>
        </w:rPr>
        <w:t>是否</w:t>
      </w:r>
      <w:r>
        <w:rPr>
          <w:sz w:val="24"/>
          <w:szCs w:val="24"/>
        </w:rPr>
        <w:t>满足预期，此问题称为软件测试中的</w:t>
      </w:r>
      <w:r>
        <w:rPr>
          <w:rFonts w:hint="eastAsia"/>
          <w:sz w:val="24"/>
          <w:szCs w:val="24"/>
        </w:rPr>
        <w:t>“测试</w:t>
      </w:r>
      <w:r>
        <w:rPr>
          <w:rFonts w:hint="eastAsia"/>
          <w:sz w:val="24"/>
          <w:szCs w:val="24"/>
        </w:rPr>
        <w:lastRenderedPageBreak/>
        <w:t>预期问题”</w:t>
      </w:r>
      <w:r>
        <w:rPr>
          <w:sz w:val="24"/>
          <w:szCs w:val="24"/>
        </w:rPr>
        <w:t>。</w:t>
      </w:r>
      <w:r>
        <w:rPr>
          <w:rFonts w:hint="eastAsia"/>
          <w:sz w:val="24"/>
          <w:szCs w:val="24"/>
        </w:rPr>
        <w:t>测试预期</w:t>
      </w:r>
      <w:r>
        <w:rPr>
          <w:sz w:val="24"/>
          <w:szCs w:val="24"/>
        </w:rPr>
        <w:t>问题</w:t>
      </w:r>
      <w:r>
        <w:rPr>
          <w:rFonts w:hint="eastAsia"/>
          <w:sz w:val="24"/>
          <w:szCs w:val="24"/>
        </w:rPr>
        <w:t>一直是软件</w:t>
      </w:r>
      <w:r>
        <w:rPr>
          <w:sz w:val="24"/>
          <w:szCs w:val="24"/>
        </w:rPr>
        <w:t>测试</w:t>
      </w:r>
      <w:r>
        <w:rPr>
          <w:rFonts w:hint="eastAsia"/>
          <w:sz w:val="24"/>
          <w:szCs w:val="24"/>
        </w:rPr>
        <w:t>领域</w:t>
      </w:r>
      <w:r>
        <w:rPr>
          <w:sz w:val="24"/>
          <w:szCs w:val="24"/>
        </w:rPr>
        <w:t>中的</w:t>
      </w:r>
      <w:r>
        <w:rPr>
          <w:rFonts w:hint="eastAsia"/>
          <w:sz w:val="24"/>
          <w:szCs w:val="24"/>
        </w:rPr>
        <w:t>热点</w:t>
      </w:r>
      <w:r>
        <w:rPr>
          <w:sz w:val="24"/>
          <w:szCs w:val="24"/>
        </w:rPr>
        <w:t>与难点问题</w:t>
      </w:r>
      <w:r>
        <w:rPr>
          <w:rFonts w:hint="eastAsia"/>
          <w:sz w:val="24"/>
          <w:szCs w:val="24"/>
        </w:rPr>
        <w:t>[</w:t>
      </w:r>
      <w:r>
        <w:rPr>
          <w:sz w:val="24"/>
          <w:szCs w:val="24"/>
        </w:rPr>
        <w:t>106</w:t>
      </w:r>
      <w:r>
        <w:rPr>
          <w:rFonts w:hint="eastAsia"/>
          <w:sz w:val="24"/>
          <w:szCs w:val="24"/>
        </w:rPr>
        <w:t>]</w:t>
      </w:r>
      <w:r>
        <w:rPr>
          <w:rFonts w:hint="eastAsia"/>
          <w:sz w:val="24"/>
          <w:szCs w:val="24"/>
        </w:rPr>
        <w:t>，代表性</w:t>
      </w:r>
      <w:r>
        <w:rPr>
          <w:sz w:val="24"/>
          <w:szCs w:val="24"/>
        </w:rPr>
        <w:t>的研究工作</w:t>
      </w:r>
      <w:r>
        <w:rPr>
          <w:rFonts w:hint="eastAsia"/>
          <w:sz w:val="24"/>
          <w:szCs w:val="24"/>
        </w:rPr>
        <w:t>包括</w:t>
      </w:r>
      <w:r>
        <w:rPr>
          <w:sz w:val="24"/>
          <w:szCs w:val="24"/>
        </w:rPr>
        <w:t>：</w:t>
      </w:r>
      <w:r>
        <w:rPr>
          <w:sz w:val="24"/>
          <w:szCs w:val="24"/>
        </w:rPr>
        <w:t xml:space="preserve">N-version </w:t>
      </w:r>
      <w:r>
        <w:rPr>
          <w:sz w:val="24"/>
          <w:szCs w:val="24"/>
        </w:rPr>
        <w:t>测试</w:t>
      </w:r>
      <w:r>
        <w:rPr>
          <w:sz w:val="24"/>
          <w:szCs w:val="24"/>
        </w:rPr>
        <w:t>[64]</w:t>
      </w:r>
      <w:r>
        <w:rPr>
          <w:sz w:val="24"/>
          <w:szCs w:val="24"/>
        </w:rPr>
        <w:t>、断言</w:t>
      </w:r>
      <w:r>
        <w:rPr>
          <w:sz w:val="24"/>
          <w:szCs w:val="24"/>
        </w:rPr>
        <w:t>[65]</w:t>
      </w:r>
      <w:r>
        <w:rPr>
          <w:sz w:val="24"/>
          <w:szCs w:val="24"/>
        </w:rPr>
        <w:t>、机器学习</w:t>
      </w:r>
      <w:r>
        <w:rPr>
          <w:sz w:val="24"/>
          <w:szCs w:val="24"/>
        </w:rPr>
        <w:t>[66]</w:t>
      </w:r>
      <w:r>
        <w:rPr>
          <w:sz w:val="24"/>
          <w:szCs w:val="24"/>
        </w:rPr>
        <w:t>、假设检验</w:t>
      </w:r>
      <w:r>
        <w:rPr>
          <w:sz w:val="24"/>
          <w:szCs w:val="24"/>
        </w:rPr>
        <w:t>[67]</w:t>
      </w:r>
      <w:r>
        <w:rPr>
          <w:sz w:val="24"/>
          <w:szCs w:val="24"/>
        </w:rPr>
        <w:t>、蜕变测试</w:t>
      </w:r>
      <w:r>
        <w:rPr>
          <w:sz w:val="24"/>
          <w:szCs w:val="24"/>
        </w:rPr>
        <w:t>[68]</w:t>
      </w:r>
      <w:r>
        <w:rPr>
          <w:sz w:val="24"/>
          <w:szCs w:val="24"/>
        </w:rPr>
        <w:t>。其中，蜕变测试依据待测软件的蜕变属性获取蜕变关系，执行原始测试用例（采用测试用例生成技术获得）与衍生测试用例（根据蜕变关系获得），检查对应的输出是否违反蜕变关系。如果违反了某种蜕变关系，则表明存在故障。不难看出，蜕变测试无需测试预期，因此有效地缓解了测试预期问题，并在多个领域得到成功的应用</w:t>
      </w:r>
      <w:r>
        <w:rPr>
          <w:sz w:val="24"/>
          <w:szCs w:val="24"/>
        </w:rPr>
        <w:t>[69]</w:t>
      </w:r>
      <w:r>
        <w:rPr>
          <w:sz w:val="24"/>
          <w:szCs w:val="24"/>
        </w:rPr>
        <w:t>。近年来，研究者在蜕变测试理论与应用等方面取得了丰富的研究成果。部分代表性工作如下：</w:t>
      </w:r>
    </w:p>
    <w:p w14:paraId="4C51865E" w14:textId="77777777" w:rsidR="00C94B06" w:rsidRDefault="00C554F8">
      <w:pPr>
        <w:numPr>
          <w:ilvl w:val="0"/>
          <w:numId w:val="4"/>
        </w:numPr>
        <w:snapToGrid w:val="0"/>
        <w:spacing w:line="360" w:lineRule="auto"/>
        <w:ind w:left="426"/>
        <w:rPr>
          <w:sz w:val="24"/>
          <w:szCs w:val="24"/>
        </w:rPr>
      </w:pPr>
      <w:r>
        <w:rPr>
          <w:b/>
          <w:sz w:val="24"/>
          <w:szCs w:val="24"/>
        </w:rPr>
        <w:t>蜕变关系识别与复合方面：</w:t>
      </w:r>
      <w:r>
        <w:rPr>
          <w:sz w:val="24"/>
          <w:szCs w:val="24"/>
        </w:rPr>
        <w:t xml:space="preserve">Chen </w:t>
      </w:r>
      <w:r>
        <w:rPr>
          <w:sz w:val="24"/>
          <w:szCs w:val="24"/>
        </w:rPr>
        <w:t>等人提出了一种基于范畴划分的蜕变关系识别方法</w:t>
      </w:r>
      <w:r>
        <w:rPr>
          <w:sz w:val="24"/>
          <w:szCs w:val="24"/>
        </w:rPr>
        <w:t>[70]</w:t>
      </w:r>
      <w:r>
        <w:rPr>
          <w:sz w:val="24"/>
          <w:szCs w:val="24"/>
        </w:rPr>
        <w:t>；</w:t>
      </w:r>
      <w:r>
        <w:rPr>
          <w:sz w:val="24"/>
          <w:szCs w:val="24"/>
        </w:rPr>
        <w:t>Zhang</w:t>
      </w:r>
      <w:r>
        <w:rPr>
          <w:sz w:val="24"/>
          <w:szCs w:val="24"/>
        </w:rPr>
        <w:t>等提出一种基于</w:t>
      </w:r>
      <w:r>
        <w:rPr>
          <w:rFonts w:hint="eastAsia"/>
          <w:sz w:val="24"/>
          <w:szCs w:val="24"/>
        </w:rPr>
        <w:t>搜索</w:t>
      </w:r>
      <w:r>
        <w:rPr>
          <w:sz w:val="24"/>
          <w:szCs w:val="24"/>
        </w:rPr>
        <w:t>的蜕变关系推理方法</w:t>
      </w:r>
      <w:r>
        <w:rPr>
          <w:sz w:val="24"/>
          <w:szCs w:val="24"/>
        </w:rPr>
        <w:t>[71]</w:t>
      </w:r>
      <w:r>
        <w:rPr>
          <w:sz w:val="24"/>
          <w:szCs w:val="24"/>
        </w:rPr>
        <w:t>；</w:t>
      </w:r>
      <w:r>
        <w:rPr>
          <w:sz w:val="24"/>
          <w:szCs w:val="24"/>
        </w:rPr>
        <w:t xml:space="preserve">Su </w:t>
      </w:r>
      <w:r>
        <w:rPr>
          <w:sz w:val="24"/>
          <w:szCs w:val="24"/>
        </w:rPr>
        <w:t>等人提出了一种蜕变关系动态识别方法</w:t>
      </w:r>
      <w:r>
        <w:rPr>
          <w:sz w:val="24"/>
          <w:szCs w:val="24"/>
        </w:rPr>
        <w:t>[72]</w:t>
      </w:r>
      <w:r>
        <w:rPr>
          <w:sz w:val="24"/>
          <w:szCs w:val="24"/>
        </w:rPr>
        <w:t>；</w:t>
      </w:r>
      <w:r>
        <w:rPr>
          <w:sz w:val="24"/>
          <w:szCs w:val="24"/>
        </w:rPr>
        <w:t xml:space="preserve">Sun </w:t>
      </w:r>
      <w:r>
        <w:rPr>
          <w:sz w:val="24"/>
          <w:szCs w:val="24"/>
        </w:rPr>
        <w:t>等人提出一种数据变异指导的蜕变关系获取方法</w:t>
      </w:r>
      <w:r>
        <w:rPr>
          <w:sz w:val="24"/>
          <w:szCs w:val="24"/>
        </w:rPr>
        <w:t>[73]</w:t>
      </w:r>
      <w:r>
        <w:rPr>
          <w:sz w:val="24"/>
          <w:szCs w:val="24"/>
        </w:rPr>
        <w:t>；</w:t>
      </w:r>
      <w:proofErr w:type="spellStart"/>
      <w:r>
        <w:rPr>
          <w:sz w:val="24"/>
          <w:szCs w:val="24"/>
        </w:rPr>
        <w:t>Gotlieb</w:t>
      </w:r>
      <w:proofErr w:type="spellEnd"/>
      <w:r>
        <w:rPr>
          <w:sz w:val="24"/>
          <w:szCs w:val="24"/>
        </w:rPr>
        <w:t xml:space="preserve"> </w:t>
      </w:r>
      <w:r>
        <w:rPr>
          <w:sz w:val="24"/>
          <w:szCs w:val="24"/>
        </w:rPr>
        <w:t>等人提出了一种蜕变关系验证框架</w:t>
      </w:r>
      <w:r>
        <w:rPr>
          <w:sz w:val="24"/>
          <w:szCs w:val="24"/>
        </w:rPr>
        <w:t>[74]</w:t>
      </w:r>
      <w:r>
        <w:rPr>
          <w:sz w:val="24"/>
          <w:szCs w:val="24"/>
        </w:rPr>
        <w:t>，对于给定的程序的某个蜕变关系植入故障，利用约束逻辑编程技术生成满足植错后的蜕变关系的测试用例集，如果测试用例集检测出故障，则表明植错后的蜕变关系是错误的；</w:t>
      </w:r>
      <w:r>
        <w:rPr>
          <w:sz w:val="24"/>
          <w:szCs w:val="24"/>
        </w:rPr>
        <w:t xml:space="preserve">Liu </w:t>
      </w:r>
      <w:r>
        <w:rPr>
          <w:sz w:val="24"/>
          <w:szCs w:val="24"/>
        </w:rPr>
        <w:t>等人提出一种蜕变关系复合方法，通过对多个蜕变关系的复合形成新的蜕变关系</w:t>
      </w:r>
      <w:r>
        <w:rPr>
          <w:sz w:val="24"/>
          <w:szCs w:val="24"/>
        </w:rPr>
        <w:t>[75]</w:t>
      </w:r>
      <w:r>
        <w:rPr>
          <w:sz w:val="24"/>
          <w:szCs w:val="24"/>
        </w:rPr>
        <w:t>。</w:t>
      </w:r>
    </w:p>
    <w:p w14:paraId="6E9C9DE9" w14:textId="77777777" w:rsidR="00C94B06" w:rsidRDefault="00C554F8">
      <w:pPr>
        <w:numPr>
          <w:ilvl w:val="0"/>
          <w:numId w:val="4"/>
        </w:numPr>
        <w:snapToGrid w:val="0"/>
        <w:spacing w:line="360" w:lineRule="auto"/>
        <w:ind w:left="426"/>
        <w:rPr>
          <w:sz w:val="24"/>
          <w:szCs w:val="24"/>
        </w:rPr>
      </w:pPr>
      <w:r>
        <w:rPr>
          <w:b/>
          <w:sz w:val="24"/>
          <w:szCs w:val="24"/>
        </w:rPr>
        <w:t>蜕变测试原始测试用例生成方面：</w:t>
      </w:r>
      <w:proofErr w:type="spellStart"/>
      <w:r>
        <w:rPr>
          <w:sz w:val="24"/>
          <w:szCs w:val="24"/>
        </w:rPr>
        <w:t>Batra</w:t>
      </w:r>
      <w:proofErr w:type="spellEnd"/>
      <w:r>
        <w:rPr>
          <w:sz w:val="24"/>
          <w:szCs w:val="24"/>
        </w:rPr>
        <w:t>等人提出了一种基于遗传算法的测试用例生成方法，旨在最大化覆盖程序路径</w:t>
      </w:r>
      <w:r>
        <w:rPr>
          <w:sz w:val="24"/>
          <w:szCs w:val="24"/>
        </w:rPr>
        <w:t>[76]</w:t>
      </w:r>
      <w:r>
        <w:rPr>
          <w:sz w:val="24"/>
          <w:szCs w:val="24"/>
        </w:rPr>
        <w:t>；</w:t>
      </w:r>
      <w:r>
        <w:rPr>
          <w:sz w:val="24"/>
          <w:szCs w:val="24"/>
        </w:rPr>
        <w:t>Dong</w:t>
      </w:r>
      <w:r>
        <w:rPr>
          <w:sz w:val="24"/>
          <w:szCs w:val="24"/>
        </w:rPr>
        <w:t>等人采用符号执行提取蜕变关系并生成相应的测试用例</w:t>
      </w:r>
      <w:r>
        <w:rPr>
          <w:sz w:val="24"/>
          <w:szCs w:val="24"/>
        </w:rPr>
        <w:t>[77]</w:t>
      </w:r>
      <w:r>
        <w:rPr>
          <w:sz w:val="24"/>
          <w:szCs w:val="24"/>
        </w:rPr>
        <w:t>；</w:t>
      </w:r>
      <w:r>
        <w:rPr>
          <w:sz w:val="24"/>
          <w:szCs w:val="24"/>
        </w:rPr>
        <w:t xml:space="preserve">Chen </w:t>
      </w:r>
      <w:r>
        <w:rPr>
          <w:sz w:val="24"/>
          <w:szCs w:val="24"/>
        </w:rPr>
        <w:t>等人比较了特殊值法与随机方法产生的原始测试用例对蜕变测试效率的影响</w:t>
      </w:r>
      <w:r>
        <w:rPr>
          <w:sz w:val="24"/>
          <w:szCs w:val="24"/>
        </w:rPr>
        <w:t>[78]</w:t>
      </w:r>
      <w:r>
        <w:rPr>
          <w:sz w:val="24"/>
          <w:szCs w:val="24"/>
        </w:rPr>
        <w:t>。</w:t>
      </w:r>
    </w:p>
    <w:p w14:paraId="0962E4B7" w14:textId="77777777" w:rsidR="00C94B06" w:rsidRDefault="00C554F8">
      <w:pPr>
        <w:numPr>
          <w:ilvl w:val="0"/>
          <w:numId w:val="4"/>
        </w:numPr>
        <w:snapToGrid w:val="0"/>
        <w:spacing w:line="360" w:lineRule="auto"/>
        <w:ind w:left="426"/>
        <w:rPr>
          <w:sz w:val="24"/>
          <w:szCs w:val="24"/>
        </w:rPr>
      </w:pPr>
      <w:r>
        <w:rPr>
          <w:b/>
          <w:sz w:val="24"/>
          <w:szCs w:val="24"/>
        </w:rPr>
        <w:t>蜕变测试与其它测试技术结合：</w:t>
      </w:r>
      <w:proofErr w:type="spellStart"/>
      <w:r>
        <w:rPr>
          <w:sz w:val="24"/>
          <w:szCs w:val="24"/>
        </w:rPr>
        <w:t>Xie</w:t>
      </w:r>
      <w:proofErr w:type="spellEnd"/>
      <w:r>
        <w:rPr>
          <w:sz w:val="24"/>
          <w:szCs w:val="24"/>
        </w:rPr>
        <w:t>等人将蜕变测试与基于频谱分析的故障定位技术结合，提出了无需预期的故障定位方法</w:t>
      </w:r>
      <w:r>
        <w:rPr>
          <w:sz w:val="24"/>
          <w:szCs w:val="24"/>
        </w:rPr>
        <w:t>[79]</w:t>
      </w:r>
      <w:r>
        <w:rPr>
          <w:sz w:val="24"/>
          <w:szCs w:val="24"/>
        </w:rPr>
        <w:t>；</w:t>
      </w:r>
      <w:r>
        <w:rPr>
          <w:sz w:val="24"/>
          <w:szCs w:val="24"/>
        </w:rPr>
        <w:t xml:space="preserve"> Dong </w:t>
      </w:r>
      <w:r>
        <w:rPr>
          <w:sz w:val="24"/>
          <w:szCs w:val="24"/>
        </w:rPr>
        <w:t>等人将蜕变测试与遗传算法相结合，在搜索过程中使用蜕变关系，将原始测试用例和衍生测试用例都视为候选方案，加速达到某种覆盖标准</w:t>
      </w:r>
      <w:r>
        <w:rPr>
          <w:sz w:val="24"/>
          <w:szCs w:val="24"/>
        </w:rPr>
        <w:t>[80]</w:t>
      </w:r>
      <w:r>
        <w:rPr>
          <w:sz w:val="24"/>
          <w:szCs w:val="24"/>
        </w:rPr>
        <w:t>。</w:t>
      </w:r>
    </w:p>
    <w:p w14:paraId="31ECF7B4" w14:textId="77777777" w:rsidR="00C94B06" w:rsidRDefault="00C554F8">
      <w:pPr>
        <w:numPr>
          <w:ilvl w:val="0"/>
          <w:numId w:val="4"/>
        </w:numPr>
        <w:snapToGrid w:val="0"/>
        <w:spacing w:line="360" w:lineRule="auto"/>
        <w:ind w:left="426"/>
        <w:rPr>
          <w:b/>
          <w:bCs/>
          <w:sz w:val="24"/>
          <w:szCs w:val="24"/>
        </w:rPr>
      </w:pPr>
      <w:r>
        <w:rPr>
          <w:b/>
          <w:sz w:val="24"/>
          <w:szCs w:val="24"/>
        </w:rPr>
        <w:t>蜕变测试在不同领域中的应用：</w:t>
      </w:r>
      <w:r>
        <w:rPr>
          <w:b/>
          <w:sz w:val="24"/>
          <w:szCs w:val="24"/>
        </w:rPr>
        <w:t xml:space="preserve"> </w:t>
      </w:r>
      <w:r>
        <w:rPr>
          <w:sz w:val="24"/>
          <w:szCs w:val="24"/>
        </w:rPr>
        <w:t xml:space="preserve">Sun </w:t>
      </w:r>
      <w:r>
        <w:rPr>
          <w:sz w:val="24"/>
          <w:szCs w:val="24"/>
        </w:rPr>
        <w:t>等人提出了面向</w:t>
      </w:r>
      <w:r>
        <w:rPr>
          <w:sz w:val="24"/>
          <w:szCs w:val="24"/>
        </w:rPr>
        <w:t xml:space="preserve"> Web </w:t>
      </w:r>
      <w:r>
        <w:rPr>
          <w:sz w:val="24"/>
          <w:szCs w:val="24"/>
        </w:rPr>
        <w:t>服务的蜕变测试方法</w:t>
      </w:r>
      <w:r>
        <w:rPr>
          <w:sz w:val="24"/>
          <w:szCs w:val="24"/>
        </w:rPr>
        <w:t xml:space="preserve"> [81-82]</w:t>
      </w:r>
      <w:r>
        <w:rPr>
          <w:sz w:val="24"/>
          <w:szCs w:val="24"/>
        </w:rPr>
        <w:t>，首先从</w:t>
      </w:r>
      <w:r>
        <w:rPr>
          <w:sz w:val="24"/>
          <w:szCs w:val="24"/>
        </w:rPr>
        <w:t xml:space="preserve"> Web </w:t>
      </w:r>
      <w:r>
        <w:rPr>
          <w:sz w:val="24"/>
          <w:szCs w:val="24"/>
        </w:rPr>
        <w:t>服务的</w:t>
      </w:r>
      <w:r>
        <w:rPr>
          <w:sz w:val="24"/>
          <w:szCs w:val="24"/>
        </w:rPr>
        <w:t xml:space="preserve"> WSDL </w:t>
      </w:r>
      <w:r>
        <w:rPr>
          <w:sz w:val="24"/>
          <w:szCs w:val="24"/>
        </w:rPr>
        <w:t>描述文档中提取蜕变关系，然后根据</w:t>
      </w:r>
      <w:r>
        <w:rPr>
          <w:sz w:val="24"/>
          <w:szCs w:val="24"/>
        </w:rPr>
        <w:t xml:space="preserve"> WSDL </w:t>
      </w:r>
      <w:r>
        <w:rPr>
          <w:sz w:val="24"/>
          <w:szCs w:val="24"/>
        </w:rPr>
        <w:t>文档随机产生测试用例并且运用蜕变关系得到相应的衍生测试用例；</w:t>
      </w:r>
      <w:r>
        <w:rPr>
          <w:sz w:val="24"/>
          <w:szCs w:val="24"/>
        </w:rPr>
        <w:t xml:space="preserve">Chan </w:t>
      </w:r>
      <w:r>
        <w:rPr>
          <w:sz w:val="24"/>
          <w:szCs w:val="24"/>
        </w:rPr>
        <w:t>等人提出了一种面向</w:t>
      </w:r>
      <w:r>
        <w:rPr>
          <w:sz w:val="24"/>
          <w:szCs w:val="24"/>
        </w:rPr>
        <w:t xml:space="preserve">SOA </w:t>
      </w:r>
      <w:r>
        <w:rPr>
          <w:sz w:val="24"/>
          <w:szCs w:val="24"/>
        </w:rPr>
        <w:t>的蜕变测试方法，将离线测试通过的测试用例作为原始测试用例，在线测试用例作为衍生测试用例</w:t>
      </w:r>
      <w:r>
        <w:rPr>
          <w:sz w:val="24"/>
          <w:szCs w:val="24"/>
        </w:rPr>
        <w:t>[83-84]</w:t>
      </w:r>
      <w:r>
        <w:rPr>
          <w:sz w:val="24"/>
          <w:szCs w:val="24"/>
        </w:rPr>
        <w:t>；</w:t>
      </w:r>
      <w:r>
        <w:rPr>
          <w:sz w:val="24"/>
          <w:szCs w:val="24"/>
        </w:rPr>
        <w:t>Mayer</w:t>
      </w:r>
      <w:r>
        <w:rPr>
          <w:sz w:val="24"/>
          <w:szCs w:val="24"/>
        </w:rPr>
        <w:t>等人将蜕变测试应用于图像处理程序</w:t>
      </w:r>
      <w:r>
        <w:rPr>
          <w:sz w:val="24"/>
          <w:szCs w:val="24"/>
        </w:rPr>
        <w:t>[85]</w:t>
      </w:r>
      <w:r>
        <w:rPr>
          <w:sz w:val="24"/>
          <w:szCs w:val="24"/>
        </w:rPr>
        <w:t>；</w:t>
      </w:r>
      <w:proofErr w:type="spellStart"/>
      <w:r>
        <w:rPr>
          <w:sz w:val="24"/>
          <w:szCs w:val="24"/>
        </w:rPr>
        <w:t>Kuo</w:t>
      </w:r>
      <w:proofErr w:type="spellEnd"/>
      <w:r>
        <w:rPr>
          <w:sz w:val="24"/>
          <w:szCs w:val="24"/>
        </w:rPr>
        <w:t>等人将蜕变测试应用</w:t>
      </w:r>
      <w:r>
        <w:rPr>
          <w:sz w:val="24"/>
          <w:szCs w:val="24"/>
        </w:rPr>
        <w:lastRenderedPageBreak/>
        <w:t>于</w:t>
      </w:r>
      <w:r>
        <w:rPr>
          <w:rFonts w:hint="eastAsia"/>
          <w:sz w:val="24"/>
          <w:szCs w:val="24"/>
        </w:rPr>
        <w:t>图像</w:t>
      </w:r>
      <w:r>
        <w:rPr>
          <w:sz w:val="24"/>
          <w:szCs w:val="24"/>
        </w:rPr>
        <w:t>处理程序时检测出一个真实故障</w:t>
      </w:r>
      <w:r>
        <w:rPr>
          <w:sz w:val="24"/>
          <w:szCs w:val="24"/>
        </w:rPr>
        <w:t>[86]</w:t>
      </w:r>
      <w:r>
        <w:rPr>
          <w:sz w:val="24"/>
          <w:szCs w:val="24"/>
        </w:rPr>
        <w:t>；</w:t>
      </w:r>
      <w:proofErr w:type="spellStart"/>
      <w:r>
        <w:rPr>
          <w:sz w:val="24"/>
          <w:szCs w:val="24"/>
        </w:rPr>
        <w:t>Tse</w:t>
      </w:r>
      <w:proofErr w:type="spellEnd"/>
      <w:r>
        <w:rPr>
          <w:sz w:val="24"/>
          <w:szCs w:val="24"/>
        </w:rPr>
        <w:t>等人尝试将蜕变测试应用于上下文敏感的中间</w:t>
      </w:r>
      <w:proofErr w:type="gramStart"/>
      <w:r>
        <w:rPr>
          <w:sz w:val="24"/>
          <w:szCs w:val="24"/>
        </w:rPr>
        <w:t>件软件</w:t>
      </w:r>
      <w:proofErr w:type="gramEnd"/>
      <w:r>
        <w:rPr>
          <w:sz w:val="24"/>
          <w:szCs w:val="24"/>
        </w:rPr>
        <w:t>[87]</w:t>
      </w:r>
      <w:r>
        <w:rPr>
          <w:sz w:val="24"/>
          <w:szCs w:val="24"/>
        </w:rPr>
        <w:t>；</w:t>
      </w:r>
      <w:r>
        <w:rPr>
          <w:sz w:val="24"/>
          <w:szCs w:val="24"/>
        </w:rPr>
        <w:t xml:space="preserve">Chan </w:t>
      </w:r>
      <w:r>
        <w:rPr>
          <w:sz w:val="24"/>
          <w:szCs w:val="24"/>
        </w:rPr>
        <w:t>等人将蜕变测试应用于能量感知的无线传感器网络应用软件</w:t>
      </w:r>
      <w:r>
        <w:rPr>
          <w:sz w:val="24"/>
          <w:szCs w:val="24"/>
        </w:rPr>
        <w:t>[88]</w:t>
      </w:r>
      <w:r>
        <w:rPr>
          <w:sz w:val="24"/>
          <w:szCs w:val="24"/>
        </w:rPr>
        <w:t>；</w:t>
      </w:r>
      <w:r>
        <w:rPr>
          <w:sz w:val="24"/>
          <w:szCs w:val="24"/>
        </w:rPr>
        <w:t xml:space="preserve">Sun </w:t>
      </w:r>
      <w:r>
        <w:rPr>
          <w:sz w:val="24"/>
          <w:szCs w:val="24"/>
        </w:rPr>
        <w:t>等人将蜕变测试成功地用于几类典型加密程序的测试</w:t>
      </w:r>
      <w:r>
        <w:rPr>
          <w:sz w:val="24"/>
          <w:szCs w:val="24"/>
        </w:rPr>
        <w:t>[89]</w:t>
      </w:r>
      <w:r>
        <w:rPr>
          <w:sz w:val="24"/>
          <w:szCs w:val="24"/>
        </w:rPr>
        <w:t>。</w:t>
      </w:r>
    </w:p>
    <w:p w14:paraId="6AE78935" w14:textId="77777777" w:rsidR="00C94B06" w:rsidRDefault="00C554F8">
      <w:pPr>
        <w:pStyle w:val="4"/>
        <w:ind w:firstLine="420"/>
      </w:pPr>
      <w:r>
        <w:rPr>
          <w:rFonts w:hint="eastAsia"/>
        </w:rPr>
        <w:t>1.2.4</w:t>
      </w:r>
      <w:r>
        <w:rPr>
          <w:rFonts w:hint="eastAsia"/>
        </w:rPr>
        <w:t>软件安全漏洞识别及定位发展</w:t>
      </w:r>
    </w:p>
    <w:p w14:paraId="4F87A7C5" w14:textId="77777777" w:rsidR="00C94B06" w:rsidRDefault="00C554F8">
      <w:pPr>
        <w:snapToGrid w:val="0"/>
        <w:spacing w:line="360" w:lineRule="auto"/>
        <w:ind w:left="6" w:firstLine="420"/>
        <w:rPr>
          <w:sz w:val="24"/>
          <w:szCs w:val="24"/>
        </w:rPr>
      </w:pPr>
      <w:r>
        <w:rPr>
          <w:rFonts w:hint="eastAsia"/>
          <w:sz w:val="24"/>
          <w:szCs w:val="24"/>
        </w:rPr>
        <w:t>关于安全缺陷报告识别，近些年国外开始有一些研究，而国内尚无相关的研究。目前关于安全缺陷报告识别主要集中在以下两个问题的研究：</w:t>
      </w:r>
    </w:p>
    <w:p w14:paraId="223C119A" w14:textId="77777777" w:rsidR="00C94B06" w:rsidRDefault="00C554F8">
      <w:pPr>
        <w:snapToGrid w:val="0"/>
        <w:spacing w:line="360" w:lineRule="auto"/>
        <w:ind w:left="6" w:firstLine="420"/>
        <w:rPr>
          <w:sz w:val="24"/>
          <w:szCs w:val="24"/>
        </w:rPr>
      </w:pPr>
      <w:bookmarkStart w:id="0" w:name="_Toc525245597"/>
      <w:r>
        <w:rPr>
          <w:rFonts w:hint="eastAsia"/>
          <w:sz w:val="24"/>
          <w:szCs w:val="24"/>
        </w:rPr>
        <w:t>（</w:t>
      </w:r>
      <w:r>
        <w:rPr>
          <w:rFonts w:hint="eastAsia"/>
          <w:sz w:val="24"/>
          <w:szCs w:val="24"/>
        </w:rPr>
        <w:t>1</w:t>
      </w:r>
      <w:r>
        <w:rPr>
          <w:rFonts w:hint="eastAsia"/>
          <w:sz w:val="24"/>
          <w:szCs w:val="24"/>
        </w:rPr>
        <w:t>）文本挖掘方面的研究</w:t>
      </w:r>
      <w:bookmarkEnd w:id="0"/>
    </w:p>
    <w:p w14:paraId="757BFD09" w14:textId="77777777" w:rsidR="00C94B06" w:rsidRDefault="00C554F8">
      <w:pPr>
        <w:snapToGrid w:val="0"/>
        <w:spacing w:line="360" w:lineRule="auto"/>
        <w:ind w:left="6" w:firstLine="420"/>
        <w:rPr>
          <w:sz w:val="24"/>
          <w:szCs w:val="24"/>
        </w:rPr>
      </w:pPr>
      <w:r>
        <w:rPr>
          <w:rFonts w:hint="eastAsia"/>
          <w:sz w:val="24"/>
          <w:szCs w:val="24"/>
        </w:rPr>
        <w:t>安全缺陷报告识别主要是利用缺陷报告中的自然语言信息，如何有效地挖掘缺陷报告中的文本信息是一个关键的研究问题。</w:t>
      </w:r>
      <w:r>
        <w:rPr>
          <w:rFonts w:hint="eastAsia"/>
          <w:sz w:val="24"/>
          <w:szCs w:val="24"/>
        </w:rPr>
        <w:fldChar w:fldCharType="begin"/>
      </w:r>
      <w:r>
        <w:rPr>
          <w:rFonts w:hint="eastAsia"/>
          <w:sz w:val="24"/>
          <w:szCs w:val="24"/>
        </w:rPr>
        <w:instrText xml:space="preserve"> QUOTE </w:instrText>
      </w:r>
      <m:oMath>
        <m:sSup>
          <m:sSupPr>
            <m:ctrlPr>
              <w:rPr>
                <w:rFonts w:ascii="Cambria Math" w:hAnsi="Cambria Math" w:hint="eastAsia"/>
                <w:sz w:val="24"/>
                <w:szCs w:val="24"/>
              </w:rPr>
            </m:ctrlPr>
          </m:sSupPr>
          <m:e>
            <m:r>
              <m:rPr>
                <m:sty m:val="p"/>
              </m:rPr>
              <w:rPr>
                <w:rFonts w:ascii="Cambria Math" w:hAnsi="Cambria Math" w:hint="eastAsia"/>
                <w:sz w:val="24"/>
                <w:szCs w:val="24"/>
              </w:rPr>
              <m:t>Gegick</m:t>
            </m:r>
          </m:e>
          <m:sup>
            <m:d>
              <m:dPr>
                <m:begChr m:val="["/>
                <m:endChr m:val="]"/>
                <m:ctrlPr>
                  <w:rPr>
                    <w:rFonts w:ascii="Cambria Math" w:hAnsi="Cambria Math" w:hint="eastAsia"/>
                    <w:sz w:val="24"/>
                    <w:szCs w:val="24"/>
                  </w:rPr>
                </m:ctrlPr>
              </m:dPr>
              <m:e>
                <m:r>
                  <m:rPr>
                    <m:sty m:val="p"/>
                  </m:rPr>
                  <w:rPr>
                    <w:rFonts w:ascii="Cambria Math" w:hAnsi="Cambria Math" w:hint="eastAsia"/>
                    <w:sz w:val="24"/>
                    <w:szCs w:val="24"/>
                  </w:rPr>
                  <m:t>10</m:t>
                </m:r>
              </m:e>
            </m:d>
          </m:sup>
        </m:sSup>
      </m:oMath>
      <w:r>
        <w:rPr>
          <w:rFonts w:hint="eastAsia"/>
          <w:sz w:val="24"/>
          <w:szCs w:val="24"/>
        </w:rPr>
        <w:instrText xml:space="preserve"> </w:instrText>
      </w:r>
      <w:r>
        <w:rPr>
          <w:rFonts w:hint="eastAsia"/>
          <w:sz w:val="24"/>
          <w:szCs w:val="24"/>
        </w:rPr>
        <w:fldChar w:fldCharType="end"/>
      </w:r>
      <w:proofErr w:type="spellStart"/>
      <w:r>
        <w:rPr>
          <w:rFonts w:hint="eastAsia"/>
          <w:sz w:val="24"/>
          <w:szCs w:val="24"/>
        </w:rPr>
        <w:t>Gegick</w:t>
      </w:r>
      <w:proofErr w:type="spellEnd"/>
      <w:r>
        <w:rPr>
          <w:rFonts w:hint="eastAsia"/>
          <w:sz w:val="24"/>
          <w:szCs w:val="24"/>
        </w:rPr>
        <w:t>[8]</w:t>
      </w:r>
      <w:r>
        <w:rPr>
          <w:rFonts w:hint="eastAsia"/>
          <w:sz w:val="24"/>
          <w:szCs w:val="24"/>
        </w:rPr>
        <w:t>根据缺陷报告中的自然语言描述信息，</w:t>
      </w:r>
      <w:proofErr w:type="gramStart"/>
      <w:r>
        <w:rPr>
          <w:rFonts w:hint="eastAsia"/>
          <w:sz w:val="24"/>
          <w:szCs w:val="24"/>
        </w:rPr>
        <w:t>利用词袋模型</w:t>
      </w:r>
      <w:proofErr w:type="gramEnd"/>
      <w:r>
        <w:rPr>
          <w:rFonts w:hint="eastAsia"/>
          <w:sz w:val="24"/>
          <w:szCs w:val="24"/>
        </w:rPr>
        <w:t>将所有缺陷报告表示成</w:t>
      </w:r>
      <w:proofErr w:type="gramStart"/>
      <w:r>
        <w:rPr>
          <w:rFonts w:hint="eastAsia"/>
          <w:sz w:val="24"/>
          <w:szCs w:val="24"/>
        </w:rPr>
        <w:t>一个词项</w:t>
      </w:r>
      <w:proofErr w:type="gramEnd"/>
      <w:r>
        <w:rPr>
          <w:rFonts w:hint="eastAsia"/>
          <w:sz w:val="24"/>
          <w:szCs w:val="24"/>
        </w:rPr>
        <w:t>-</w:t>
      </w:r>
      <w:r>
        <w:rPr>
          <w:rFonts w:hint="eastAsia"/>
          <w:sz w:val="24"/>
          <w:szCs w:val="24"/>
        </w:rPr>
        <w:t>文档矩阵，并将该矩阵和相应的标签作为输入来训练统计模型，从而进行安全缺陷报告识别。</w:t>
      </w:r>
      <w:proofErr w:type="spellStart"/>
      <w:r>
        <w:rPr>
          <w:rFonts w:hint="eastAsia"/>
          <w:sz w:val="24"/>
          <w:szCs w:val="24"/>
        </w:rPr>
        <w:t>Behl</w:t>
      </w:r>
      <w:proofErr w:type="spellEnd"/>
      <w:r>
        <w:rPr>
          <w:rFonts w:hint="eastAsia"/>
          <w:sz w:val="24"/>
          <w:szCs w:val="24"/>
        </w:rPr>
        <w:t>[9]</w:t>
      </w:r>
      <w:r>
        <w:rPr>
          <w:rFonts w:hint="eastAsia"/>
          <w:sz w:val="24"/>
          <w:szCs w:val="24"/>
        </w:rPr>
        <w:t>同样</w:t>
      </w:r>
      <w:proofErr w:type="gramStart"/>
      <w:r>
        <w:rPr>
          <w:rFonts w:hint="eastAsia"/>
          <w:sz w:val="24"/>
          <w:szCs w:val="24"/>
        </w:rPr>
        <w:t>利用词袋模型</w:t>
      </w:r>
      <w:proofErr w:type="gramEnd"/>
      <w:r>
        <w:rPr>
          <w:rFonts w:hint="eastAsia"/>
          <w:sz w:val="24"/>
          <w:szCs w:val="24"/>
        </w:rPr>
        <w:t>表示缺陷报告，并且引入了</w:t>
      </w:r>
      <w:r>
        <w:rPr>
          <w:rFonts w:hint="eastAsia"/>
          <w:sz w:val="24"/>
          <w:szCs w:val="24"/>
        </w:rPr>
        <w:t>TF-IDF</w:t>
      </w:r>
      <w:r>
        <w:rPr>
          <w:rFonts w:hint="eastAsia"/>
          <w:sz w:val="24"/>
          <w:szCs w:val="24"/>
        </w:rPr>
        <w:t>值作为词的权重并通过朴素贝叶斯模型来进行安全缺陷报告识别。</w:t>
      </w:r>
      <w:r>
        <w:rPr>
          <w:rFonts w:hint="eastAsia"/>
          <w:sz w:val="24"/>
          <w:szCs w:val="24"/>
        </w:rPr>
        <w:t>Chawla[10]</w:t>
      </w:r>
      <w:r>
        <w:rPr>
          <w:rFonts w:hint="eastAsia"/>
          <w:sz w:val="24"/>
          <w:szCs w:val="24"/>
        </w:rPr>
        <w:t>利用了缺陷报告所包含的语义信息，通过</w:t>
      </w:r>
      <w:r>
        <w:rPr>
          <w:rFonts w:hint="eastAsia"/>
          <w:sz w:val="24"/>
          <w:szCs w:val="24"/>
        </w:rPr>
        <w:t>TF-IDF</w:t>
      </w:r>
      <w:r>
        <w:rPr>
          <w:rFonts w:hint="eastAsia"/>
          <w:sz w:val="24"/>
          <w:szCs w:val="24"/>
        </w:rPr>
        <w:t>、</w:t>
      </w:r>
      <w:r>
        <w:rPr>
          <w:rFonts w:hint="eastAsia"/>
          <w:sz w:val="24"/>
          <w:szCs w:val="24"/>
        </w:rPr>
        <w:t>LSI</w:t>
      </w:r>
      <w:r>
        <w:rPr>
          <w:rFonts w:hint="eastAsia"/>
          <w:sz w:val="24"/>
          <w:szCs w:val="24"/>
        </w:rPr>
        <w:t>模型，以及多项式朴素贝叶斯模型对缺陷报告进行分类。</w:t>
      </w:r>
      <w:r>
        <w:rPr>
          <w:rFonts w:hint="eastAsia"/>
          <w:sz w:val="24"/>
          <w:szCs w:val="24"/>
        </w:rPr>
        <w:t>Zou[11]</w:t>
      </w:r>
      <w:r>
        <w:rPr>
          <w:rFonts w:hint="eastAsia"/>
          <w:sz w:val="24"/>
          <w:szCs w:val="24"/>
        </w:rPr>
        <w:fldChar w:fldCharType="begin"/>
      </w:r>
      <w:r>
        <w:rPr>
          <w:rFonts w:hint="eastAsia"/>
          <w:sz w:val="24"/>
          <w:szCs w:val="24"/>
        </w:rPr>
        <w:instrText xml:space="preserve"> QUOTE </w:instrText>
      </w:r>
      <m:oMath>
        <m:sSup>
          <m:sSupPr>
            <m:ctrlPr>
              <w:rPr>
                <w:rFonts w:ascii="Cambria Math" w:hAnsi="Cambria Math" w:hint="eastAsia"/>
                <w:sz w:val="24"/>
                <w:szCs w:val="24"/>
              </w:rPr>
            </m:ctrlPr>
          </m:sSupPr>
          <m:e>
            <m:r>
              <m:rPr>
                <m:sty m:val="p"/>
              </m:rPr>
              <w:rPr>
                <w:rFonts w:ascii="Cambria Math" w:hAnsi="Cambria Math" w:hint="eastAsia"/>
                <w:sz w:val="24"/>
                <w:szCs w:val="24"/>
              </w:rPr>
              <m:t>Zou</m:t>
            </m:r>
          </m:e>
          <m:sup>
            <m:d>
              <m:dPr>
                <m:begChr m:val="["/>
                <m:endChr m:val="]"/>
                <m:ctrlPr>
                  <w:rPr>
                    <w:rFonts w:ascii="Cambria Math" w:hAnsi="Cambria Math" w:hint="eastAsia"/>
                    <w:sz w:val="24"/>
                    <w:szCs w:val="24"/>
                  </w:rPr>
                </m:ctrlPr>
              </m:dPr>
              <m:e>
                <m:r>
                  <m:rPr>
                    <m:sty m:val="p"/>
                  </m:rPr>
                  <w:rPr>
                    <w:rFonts w:ascii="Cambria Math" w:hAnsi="Cambria Math" w:hint="eastAsia"/>
                    <w:sz w:val="24"/>
                    <w:szCs w:val="24"/>
                  </w:rPr>
                  <m:t>13</m:t>
                </m:r>
              </m:e>
            </m:d>
          </m:sup>
        </m:sSup>
      </m:oMath>
      <w:r>
        <w:rPr>
          <w:rFonts w:hint="eastAsia"/>
          <w:sz w:val="24"/>
          <w:szCs w:val="24"/>
        </w:rPr>
        <w:instrText xml:space="preserve"> </w:instrText>
      </w:r>
      <w:r>
        <w:rPr>
          <w:rFonts w:hint="eastAsia"/>
          <w:sz w:val="24"/>
          <w:szCs w:val="24"/>
        </w:rPr>
        <w:fldChar w:fldCharType="end"/>
      </w:r>
      <w:r>
        <w:rPr>
          <w:rFonts w:hint="eastAsia"/>
          <w:sz w:val="24"/>
          <w:szCs w:val="24"/>
        </w:rPr>
        <w:t>充分利用缺陷报告的文本信息和非文本信息训练模型，从而进行安全缺陷报告识别。</w:t>
      </w:r>
    </w:p>
    <w:p w14:paraId="30A73609" w14:textId="77777777" w:rsidR="00C94B06" w:rsidRDefault="00C554F8">
      <w:pPr>
        <w:snapToGrid w:val="0"/>
        <w:spacing w:line="360" w:lineRule="auto"/>
        <w:ind w:left="6" w:firstLine="420"/>
        <w:rPr>
          <w:sz w:val="24"/>
          <w:szCs w:val="24"/>
        </w:rPr>
      </w:pPr>
      <w:bookmarkStart w:id="1" w:name="_Toc525245598"/>
      <w:r>
        <w:rPr>
          <w:rFonts w:hint="eastAsia"/>
          <w:sz w:val="24"/>
          <w:szCs w:val="24"/>
        </w:rPr>
        <w:t>（</w:t>
      </w:r>
      <w:r>
        <w:rPr>
          <w:rFonts w:hint="eastAsia"/>
          <w:sz w:val="24"/>
          <w:szCs w:val="24"/>
        </w:rPr>
        <w:t>2</w:t>
      </w:r>
      <w:r>
        <w:rPr>
          <w:rFonts w:hint="eastAsia"/>
          <w:sz w:val="24"/>
          <w:szCs w:val="24"/>
        </w:rPr>
        <w:t>）类别不平衡方面的研究</w:t>
      </w:r>
      <w:bookmarkEnd w:id="1"/>
    </w:p>
    <w:p w14:paraId="19D0C32D" w14:textId="77777777" w:rsidR="00C94B06" w:rsidRDefault="00C554F8">
      <w:pPr>
        <w:snapToGrid w:val="0"/>
        <w:spacing w:line="360" w:lineRule="auto"/>
        <w:ind w:left="6" w:firstLine="420"/>
        <w:rPr>
          <w:sz w:val="24"/>
          <w:szCs w:val="24"/>
        </w:rPr>
      </w:pPr>
      <w:r>
        <w:rPr>
          <w:rFonts w:hint="eastAsia"/>
          <w:sz w:val="24"/>
          <w:szCs w:val="24"/>
        </w:rPr>
        <w:t>由于在安全缺陷报告识别的任务中，训练数据存在严重的类别不平衡的问题，即安全缺陷报告的数量要远远小于</w:t>
      </w:r>
      <w:proofErr w:type="gramStart"/>
      <w:r>
        <w:rPr>
          <w:rFonts w:hint="eastAsia"/>
          <w:sz w:val="24"/>
          <w:szCs w:val="24"/>
        </w:rPr>
        <w:t>非安全</w:t>
      </w:r>
      <w:proofErr w:type="gramEnd"/>
      <w:r>
        <w:rPr>
          <w:rFonts w:hint="eastAsia"/>
          <w:sz w:val="24"/>
          <w:szCs w:val="24"/>
        </w:rPr>
        <w:t>缺陷报告的数量，这会使得预测模型无法实现预期的效果，因此一些研究在类别不平衡处理方面进行了探索。</w:t>
      </w:r>
      <w:r>
        <w:rPr>
          <w:rFonts w:hint="eastAsia"/>
          <w:sz w:val="24"/>
          <w:szCs w:val="24"/>
        </w:rPr>
        <w:t>Yang[12]</w:t>
      </w:r>
      <w:r>
        <w:rPr>
          <w:rFonts w:hint="eastAsia"/>
          <w:sz w:val="24"/>
          <w:szCs w:val="24"/>
        </w:rPr>
        <w:fldChar w:fldCharType="begin"/>
      </w:r>
      <w:r>
        <w:rPr>
          <w:rFonts w:hint="eastAsia"/>
          <w:sz w:val="24"/>
          <w:szCs w:val="24"/>
        </w:rPr>
        <w:instrText xml:space="preserve"> QUOTE </w:instrText>
      </w:r>
      <m:oMath>
        <m:sSup>
          <m:sSupPr>
            <m:ctrlPr>
              <w:rPr>
                <w:rFonts w:ascii="Cambria Math" w:hAnsi="Cambria Math" w:hint="eastAsia"/>
                <w:sz w:val="24"/>
                <w:szCs w:val="24"/>
              </w:rPr>
            </m:ctrlPr>
          </m:sSupPr>
          <m:e>
            <m:r>
              <m:rPr>
                <m:sty m:val="p"/>
              </m:rPr>
              <w:rPr>
                <w:rFonts w:ascii="Cambria Math" w:hAnsi="Cambria Math" w:hint="eastAsia"/>
                <w:sz w:val="24"/>
                <w:szCs w:val="24"/>
              </w:rPr>
              <m:t>Yang</m:t>
            </m:r>
          </m:e>
          <m:sup>
            <m:d>
              <m:dPr>
                <m:begChr m:val="["/>
                <m:endChr m:val="]"/>
                <m:ctrlPr>
                  <w:rPr>
                    <w:rFonts w:ascii="Cambria Math" w:hAnsi="Cambria Math" w:hint="eastAsia"/>
                    <w:sz w:val="24"/>
                    <w:szCs w:val="24"/>
                  </w:rPr>
                </m:ctrlPr>
              </m:dPr>
              <m:e>
                <m:r>
                  <m:rPr>
                    <m:sty m:val="p"/>
                  </m:rPr>
                  <w:rPr>
                    <w:rFonts w:ascii="Cambria Math" w:hAnsi="Cambria Math" w:hint="eastAsia"/>
                    <w:sz w:val="24"/>
                    <w:szCs w:val="24"/>
                  </w:rPr>
                  <m:t>14</m:t>
                </m:r>
              </m:e>
            </m:d>
          </m:sup>
        </m:sSup>
      </m:oMath>
      <w:r>
        <w:rPr>
          <w:rFonts w:hint="eastAsia"/>
          <w:sz w:val="24"/>
          <w:szCs w:val="24"/>
        </w:rPr>
        <w:instrText xml:space="preserve"> </w:instrText>
      </w:r>
      <w:r>
        <w:rPr>
          <w:rFonts w:hint="eastAsia"/>
          <w:sz w:val="24"/>
          <w:szCs w:val="24"/>
        </w:rPr>
        <w:fldChar w:fldCharType="end"/>
      </w:r>
      <w:proofErr w:type="gramStart"/>
      <w:r>
        <w:rPr>
          <w:rFonts w:hint="eastAsia"/>
          <w:sz w:val="24"/>
          <w:szCs w:val="24"/>
        </w:rPr>
        <w:t>利用词袋模型</w:t>
      </w:r>
      <w:proofErr w:type="gramEnd"/>
      <w:r>
        <w:rPr>
          <w:rFonts w:hint="eastAsia"/>
          <w:sz w:val="24"/>
          <w:szCs w:val="24"/>
        </w:rPr>
        <w:t>将缺陷报告表示成向量，并分别利用四种不平衡数据的处理方法（随机欠采样、随机过采样、合成少数类样本的过采样、代价矩阵调节方法）对训练集进行处理，再利用经过处理的训练集训练分类器来识别具有较大影响的缺陷报告。</w:t>
      </w:r>
      <w:r>
        <w:rPr>
          <w:rFonts w:hint="eastAsia"/>
          <w:sz w:val="24"/>
          <w:szCs w:val="24"/>
        </w:rPr>
        <w:t>Zhou[13]</w:t>
      </w:r>
      <w:r>
        <w:rPr>
          <w:rFonts w:hint="eastAsia"/>
          <w:sz w:val="24"/>
          <w:szCs w:val="24"/>
        </w:rPr>
        <w:t>利用</w:t>
      </w:r>
      <w:r>
        <w:rPr>
          <w:rFonts w:hint="eastAsia"/>
          <w:sz w:val="24"/>
          <w:szCs w:val="24"/>
        </w:rPr>
        <w:t>NLP</w:t>
      </w:r>
      <w:r>
        <w:rPr>
          <w:rFonts w:hint="eastAsia"/>
          <w:sz w:val="24"/>
          <w:szCs w:val="24"/>
        </w:rPr>
        <w:t>和机器学习技术来识别缺陷报告和提交信息中的安全问题，他们提出了</w:t>
      </w:r>
      <w:r>
        <w:rPr>
          <w:rFonts w:hint="eastAsia"/>
          <w:sz w:val="24"/>
          <w:szCs w:val="24"/>
        </w:rPr>
        <w:t>K</w:t>
      </w:r>
      <w:r>
        <w:rPr>
          <w:rFonts w:hint="eastAsia"/>
          <w:sz w:val="24"/>
          <w:szCs w:val="24"/>
        </w:rPr>
        <w:t>折叠加算法来集成多</w:t>
      </w:r>
      <w:proofErr w:type="gramStart"/>
      <w:r>
        <w:rPr>
          <w:rFonts w:hint="eastAsia"/>
          <w:sz w:val="24"/>
          <w:szCs w:val="24"/>
        </w:rPr>
        <w:t>个</w:t>
      </w:r>
      <w:proofErr w:type="gramEnd"/>
      <w:r>
        <w:rPr>
          <w:rFonts w:hint="eastAsia"/>
          <w:sz w:val="24"/>
          <w:szCs w:val="24"/>
        </w:rPr>
        <w:t>个体分类器，从而缓解数据集中类别不平衡的影响。</w:t>
      </w:r>
      <w:proofErr w:type="spellStart"/>
      <w:r>
        <w:rPr>
          <w:rFonts w:hint="eastAsia"/>
          <w:sz w:val="24"/>
          <w:szCs w:val="24"/>
        </w:rPr>
        <w:t>Postojanova</w:t>
      </w:r>
      <w:proofErr w:type="spellEnd"/>
      <w:r>
        <w:rPr>
          <w:rFonts w:hint="eastAsia"/>
          <w:sz w:val="24"/>
          <w:szCs w:val="24"/>
        </w:rPr>
        <w:t>[14]</w:t>
      </w:r>
      <w:r>
        <w:rPr>
          <w:rFonts w:hint="eastAsia"/>
          <w:sz w:val="24"/>
          <w:szCs w:val="24"/>
        </w:rPr>
        <w:t>提取了三种缺陷报告的特征向量：</w:t>
      </w:r>
      <w:proofErr w:type="gramStart"/>
      <w:r>
        <w:rPr>
          <w:rFonts w:hint="eastAsia"/>
          <w:sz w:val="24"/>
          <w:szCs w:val="24"/>
        </w:rPr>
        <w:t>二元词袋频率</w:t>
      </w:r>
      <w:proofErr w:type="gramEnd"/>
      <w:r>
        <w:rPr>
          <w:rFonts w:hint="eastAsia"/>
          <w:sz w:val="24"/>
          <w:szCs w:val="24"/>
        </w:rPr>
        <w:t>（</w:t>
      </w:r>
      <w:r>
        <w:rPr>
          <w:rFonts w:hint="eastAsia"/>
          <w:sz w:val="24"/>
          <w:szCs w:val="24"/>
        </w:rPr>
        <w:t>BF</w:t>
      </w:r>
      <w:r>
        <w:rPr>
          <w:rFonts w:hint="eastAsia"/>
          <w:sz w:val="24"/>
          <w:szCs w:val="24"/>
        </w:rPr>
        <w:t>）、词频（</w:t>
      </w:r>
      <w:r>
        <w:rPr>
          <w:rFonts w:hint="eastAsia"/>
          <w:sz w:val="24"/>
          <w:szCs w:val="24"/>
        </w:rPr>
        <w:t>TF</w:t>
      </w:r>
      <w:r>
        <w:rPr>
          <w:rFonts w:hint="eastAsia"/>
          <w:sz w:val="24"/>
          <w:szCs w:val="24"/>
        </w:rPr>
        <w:t>）和</w:t>
      </w:r>
      <w:r>
        <w:rPr>
          <w:rFonts w:hint="eastAsia"/>
          <w:sz w:val="24"/>
          <w:szCs w:val="24"/>
        </w:rPr>
        <w:t>TF-IDF</w:t>
      </w:r>
      <w:r>
        <w:rPr>
          <w:rFonts w:hint="eastAsia"/>
          <w:sz w:val="24"/>
          <w:szCs w:val="24"/>
        </w:rPr>
        <w:t>，并分别利用监督学习和基于异常监</w:t>
      </w:r>
      <w:r>
        <w:rPr>
          <w:rFonts w:hint="eastAsia"/>
          <w:sz w:val="24"/>
          <w:szCs w:val="24"/>
        </w:rPr>
        <w:lastRenderedPageBreak/>
        <w:t>测的非监督学习算法来识别安全缺陷报告，非监督学习克服了监督学习需要人工标注数据以及可能出现类别不平衡问题的缺点。</w:t>
      </w:r>
    </w:p>
    <w:p w14:paraId="78DC48E5" w14:textId="77777777" w:rsidR="00C94B06" w:rsidRDefault="00C554F8">
      <w:pPr>
        <w:snapToGrid w:val="0"/>
        <w:spacing w:line="360" w:lineRule="auto"/>
        <w:ind w:left="6" w:firstLine="420"/>
        <w:rPr>
          <w:sz w:val="24"/>
          <w:szCs w:val="24"/>
        </w:rPr>
      </w:pPr>
      <w:r>
        <w:rPr>
          <w:rFonts w:hint="eastAsia"/>
          <w:sz w:val="24"/>
          <w:szCs w:val="24"/>
        </w:rPr>
        <w:t>Peters[15]</w:t>
      </w:r>
      <w:r>
        <w:rPr>
          <w:rFonts w:hint="eastAsia"/>
          <w:sz w:val="24"/>
          <w:szCs w:val="24"/>
        </w:rPr>
        <w:t>发现一些</w:t>
      </w:r>
      <w:proofErr w:type="gramStart"/>
      <w:r>
        <w:rPr>
          <w:rFonts w:hint="eastAsia"/>
          <w:sz w:val="24"/>
          <w:szCs w:val="24"/>
        </w:rPr>
        <w:t>非安全</w:t>
      </w:r>
      <w:proofErr w:type="gramEnd"/>
      <w:r>
        <w:rPr>
          <w:rFonts w:hint="eastAsia"/>
          <w:sz w:val="24"/>
          <w:szCs w:val="24"/>
        </w:rPr>
        <w:t>缺陷报告同样包含和安全相关的关键词，这些</w:t>
      </w:r>
      <w:proofErr w:type="gramStart"/>
      <w:r>
        <w:rPr>
          <w:rFonts w:hint="eastAsia"/>
          <w:sz w:val="24"/>
          <w:szCs w:val="24"/>
        </w:rPr>
        <w:t>非安全</w:t>
      </w:r>
      <w:proofErr w:type="gramEnd"/>
      <w:r>
        <w:rPr>
          <w:rFonts w:hint="eastAsia"/>
          <w:sz w:val="24"/>
          <w:szCs w:val="24"/>
        </w:rPr>
        <w:t>缺陷报告相当于对模型的训练引入了噪音，势必会影响模型的训练效果，增大了模型将安全缺陷报告误标记为</w:t>
      </w:r>
      <w:proofErr w:type="gramStart"/>
      <w:r>
        <w:rPr>
          <w:rFonts w:hint="eastAsia"/>
          <w:sz w:val="24"/>
          <w:szCs w:val="24"/>
        </w:rPr>
        <w:t>非安全</w:t>
      </w:r>
      <w:proofErr w:type="gramEnd"/>
      <w:r>
        <w:rPr>
          <w:rFonts w:hint="eastAsia"/>
          <w:sz w:val="24"/>
          <w:szCs w:val="24"/>
        </w:rPr>
        <w:t>缺陷报告的概率，而这种不利的影响在类别不平衡的情况下又被扩大。因此他们提出了一个框架</w:t>
      </w:r>
      <w:r>
        <w:rPr>
          <w:rFonts w:hint="eastAsia"/>
          <w:sz w:val="24"/>
          <w:szCs w:val="24"/>
        </w:rPr>
        <w:t>FARSEC</w:t>
      </w:r>
      <w:r>
        <w:rPr>
          <w:rFonts w:hint="eastAsia"/>
          <w:sz w:val="24"/>
          <w:szCs w:val="24"/>
        </w:rPr>
        <w:t>用来进行安全缺陷报告识别。该框架在训练预测模型前将含有安全关键词的</w:t>
      </w:r>
      <w:proofErr w:type="gramStart"/>
      <w:r>
        <w:rPr>
          <w:rFonts w:hint="eastAsia"/>
          <w:sz w:val="24"/>
          <w:szCs w:val="24"/>
        </w:rPr>
        <w:t>非安全</w:t>
      </w:r>
      <w:proofErr w:type="gramEnd"/>
      <w:r>
        <w:rPr>
          <w:rFonts w:hint="eastAsia"/>
          <w:sz w:val="24"/>
          <w:szCs w:val="24"/>
        </w:rPr>
        <w:t>缺陷报告从训练集中移除，从而提高模型对安全缺陷报告的识别效果。该方法从安全缺陷报告中提取</w:t>
      </w:r>
      <w:r>
        <w:rPr>
          <w:rFonts w:hint="eastAsia"/>
          <w:sz w:val="24"/>
          <w:szCs w:val="24"/>
        </w:rPr>
        <w:t>TF-IDF</w:t>
      </w:r>
      <w:r>
        <w:rPr>
          <w:rFonts w:hint="eastAsia"/>
          <w:sz w:val="24"/>
          <w:szCs w:val="24"/>
        </w:rPr>
        <w:t>值最高</w:t>
      </w:r>
      <w:r>
        <w:rPr>
          <w:rFonts w:hint="eastAsia"/>
          <w:sz w:val="24"/>
          <w:szCs w:val="24"/>
        </w:rPr>
        <w:t>100</w:t>
      </w:r>
      <w:r>
        <w:rPr>
          <w:rFonts w:hint="eastAsia"/>
          <w:sz w:val="24"/>
          <w:szCs w:val="24"/>
        </w:rPr>
        <w:t>个词作为安全相关的关键词，并利用这</w:t>
      </w:r>
      <w:r>
        <w:rPr>
          <w:rFonts w:hint="eastAsia"/>
          <w:sz w:val="24"/>
          <w:szCs w:val="24"/>
        </w:rPr>
        <w:t>100</w:t>
      </w:r>
      <w:r>
        <w:rPr>
          <w:rFonts w:hint="eastAsia"/>
          <w:sz w:val="24"/>
          <w:szCs w:val="24"/>
        </w:rPr>
        <w:t>个安全关键词来</w:t>
      </w:r>
      <w:proofErr w:type="gramStart"/>
      <w:r>
        <w:rPr>
          <w:rFonts w:hint="eastAsia"/>
          <w:sz w:val="24"/>
          <w:szCs w:val="24"/>
        </w:rPr>
        <w:t>过滤非安全</w:t>
      </w:r>
      <w:proofErr w:type="gramEnd"/>
      <w:r>
        <w:rPr>
          <w:rFonts w:hint="eastAsia"/>
          <w:sz w:val="24"/>
          <w:szCs w:val="24"/>
        </w:rPr>
        <w:t>缺陷报告，同时还利用这些安全关键词将每一个缺陷报告表示成一个</w:t>
      </w:r>
      <w:r>
        <w:rPr>
          <w:rFonts w:hint="eastAsia"/>
          <w:sz w:val="24"/>
          <w:szCs w:val="24"/>
        </w:rPr>
        <w:t>100</w:t>
      </w:r>
      <w:r>
        <w:rPr>
          <w:rFonts w:hint="eastAsia"/>
          <w:sz w:val="24"/>
          <w:szCs w:val="24"/>
        </w:rPr>
        <w:t>维的特征向量作为模型的输入。然而，这种方法存在一定的问题。首先，这些</w:t>
      </w:r>
      <w:r>
        <w:rPr>
          <w:rFonts w:hint="eastAsia"/>
          <w:sz w:val="24"/>
          <w:szCs w:val="24"/>
        </w:rPr>
        <w:t>TF-IDF</w:t>
      </w:r>
      <w:r>
        <w:rPr>
          <w:rFonts w:hint="eastAsia"/>
          <w:sz w:val="24"/>
          <w:szCs w:val="24"/>
        </w:rPr>
        <w:t>值较高的词未必就是和安全相关的词，如果这些安全关键词不准确，那么对</w:t>
      </w:r>
      <w:proofErr w:type="gramStart"/>
      <w:r>
        <w:rPr>
          <w:rFonts w:hint="eastAsia"/>
          <w:sz w:val="24"/>
          <w:szCs w:val="24"/>
        </w:rPr>
        <w:t>非安全</w:t>
      </w:r>
      <w:proofErr w:type="gramEnd"/>
      <w:r>
        <w:rPr>
          <w:rFonts w:hint="eastAsia"/>
          <w:sz w:val="24"/>
          <w:szCs w:val="24"/>
        </w:rPr>
        <w:t>缺陷报告的过滤效果就会大打折扣。其次，用提取的</w:t>
      </w:r>
      <w:r>
        <w:rPr>
          <w:rFonts w:hint="eastAsia"/>
          <w:sz w:val="24"/>
          <w:szCs w:val="24"/>
        </w:rPr>
        <w:t>100</w:t>
      </w:r>
      <w:r>
        <w:rPr>
          <w:rFonts w:hint="eastAsia"/>
          <w:sz w:val="24"/>
          <w:szCs w:val="24"/>
        </w:rPr>
        <w:t>个安全关键词来表示缺陷报告，会造成缺陷报告的向量表示具有很大的稀疏性，这是因为在一份缺陷报告中很可能只出现少数几个安全相关的关键词。</w:t>
      </w:r>
    </w:p>
    <w:p w14:paraId="35E57832" w14:textId="77777777" w:rsidR="00C94B06" w:rsidRDefault="00C554F8">
      <w:pPr>
        <w:snapToGrid w:val="0"/>
        <w:spacing w:line="360" w:lineRule="auto"/>
        <w:ind w:left="6" w:firstLine="420"/>
        <w:rPr>
          <w:sz w:val="24"/>
          <w:szCs w:val="24"/>
        </w:rPr>
      </w:pPr>
      <w:r>
        <w:rPr>
          <w:rFonts w:hint="eastAsia"/>
          <w:sz w:val="24"/>
          <w:szCs w:val="24"/>
        </w:rPr>
        <w:t>关于安全缺陷的定位问题主要集中在以下两个问题的研究：</w:t>
      </w:r>
    </w:p>
    <w:p w14:paraId="3F40EB82" w14:textId="77777777" w:rsidR="00C94B06" w:rsidRDefault="00C554F8">
      <w:pPr>
        <w:snapToGrid w:val="0"/>
        <w:spacing w:line="360" w:lineRule="auto"/>
        <w:ind w:left="6" w:firstLine="420"/>
        <w:rPr>
          <w:sz w:val="24"/>
          <w:szCs w:val="24"/>
        </w:rPr>
      </w:pPr>
      <w:r>
        <w:rPr>
          <w:rFonts w:hint="eastAsia"/>
          <w:sz w:val="24"/>
          <w:szCs w:val="24"/>
        </w:rPr>
        <w:t>（</w:t>
      </w:r>
      <w:r>
        <w:rPr>
          <w:rFonts w:hint="eastAsia"/>
          <w:sz w:val="24"/>
          <w:szCs w:val="24"/>
        </w:rPr>
        <w:t>1</w:t>
      </w:r>
      <w:r>
        <w:rPr>
          <w:rFonts w:hint="eastAsia"/>
          <w:sz w:val="24"/>
          <w:szCs w:val="24"/>
        </w:rPr>
        <w:t>）基于信息检索技术的故障定位。</w:t>
      </w:r>
      <w:r>
        <w:rPr>
          <w:rFonts w:hint="eastAsia"/>
          <w:sz w:val="24"/>
          <w:szCs w:val="24"/>
        </w:rPr>
        <w:t>Gay</w:t>
      </w:r>
      <w:r>
        <w:rPr>
          <w:rFonts w:hint="eastAsia"/>
          <w:sz w:val="24"/>
          <w:szCs w:val="24"/>
        </w:rPr>
        <w:t>等人，采用信息检索技术，根据缺陷报告自动搜索相关文件</w:t>
      </w:r>
      <w:r>
        <w:rPr>
          <w:rFonts w:hint="eastAsia"/>
          <w:sz w:val="24"/>
          <w:szCs w:val="24"/>
        </w:rPr>
        <w:t>[16]</w:t>
      </w:r>
      <w:r>
        <w:rPr>
          <w:rFonts w:hint="eastAsia"/>
          <w:sz w:val="24"/>
          <w:szCs w:val="24"/>
        </w:rPr>
        <w:t>。他们将初始缺陷报告视为查询，并根据与查询的相关性对源代码文件进行排名。</w:t>
      </w:r>
    </w:p>
    <w:p w14:paraId="3897AFCC" w14:textId="77777777" w:rsidR="00C94B06" w:rsidRDefault="00C554F8">
      <w:pPr>
        <w:snapToGrid w:val="0"/>
        <w:spacing w:line="360" w:lineRule="auto"/>
        <w:ind w:left="6" w:firstLine="420"/>
        <w:rPr>
          <w:sz w:val="24"/>
          <w:szCs w:val="24"/>
        </w:rPr>
      </w:pPr>
      <w:r>
        <w:rPr>
          <w:rFonts w:hint="eastAsia"/>
          <w:sz w:val="24"/>
          <w:szCs w:val="24"/>
        </w:rPr>
        <w:t>Ye X</w:t>
      </w:r>
      <w:r>
        <w:rPr>
          <w:rFonts w:hint="eastAsia"/>
          <w:sz w:val="24"/>
          <w:szCs w:val="24"/>
        </w:rPr>
        <w:t>等人</w:t>
      </w:r>
      <w:r>
        <w:rPr>
          <w:rFonts w:hint="eastAsia"/>
          <w:sz w:val="24"/>
          <w:szCs w:val="24"/>
        </w:rPr>
        <w:t>[17]</w:t>
      </w:r>
      <w:r>
        <w:rPr>
          <w:rFonts w:hint="eastAsia"/>
          <w:sz w:val="24"/>
          <w:szCs w:val="24"/>
        </w:rPr>
        <w:t>结合了</w:t>
      </w:r>
      <w:r>
        <w:rPr>
          <w:rFonts w:hint="eastAsia"/>
          <w:sz w:val="24"/>
          <w:szCs w:val="24"/>
        </w:rPr>
        <w:t>4</w:t>
      </w:r>
      <w:r>
        <w:rPr>
          <w:rFonts w:hint="eastAsia"/>
          <w:sz w:val="24"/>
          <w:szCs w:val="24"/>
        </w:rPr>
        <w:t>种相关计算方法对可能存在缺陷的源代码文件进行排名，这四种计算方法包括</w:t>
      </w:r>
      <w:r>
        <w:rPr>
          <w:rFonts w:hint="eastAsia"/>
          <w:sz w:val="24"/>
          <w:szCs w:val="24"/>
        </w:rPr>
        <w:t>1</w:t>
      </w:r>
      <w:r>
        <w:rPr>
          <w:rFonts w:hint="eastAsia"/>
          <w:sz w:val="24"/>
          <w:szCs w:val="24"/>
        </w:rPr>
        <w:t>）通过简单的空间向量模型来计算源代码和缺陷报告的相似性。</w:t>
      </w:r>
      <w:r>
        <w:rPr>
          <w:rFonts w:hint="eastAsia"/>
          <w:sz w:val="24"/>
          <w:szCs w:val="24"/>
        </w:rPr>
        <w:t>2</w:t>
      </w:r>
      <w:r>
        <w:rPr>
          <w:rFonts w:hint="eastAsia"/>
          <w:sz w:val="24"/>
          <w:szCs w:val="24"/>
        </w:rPr>
        <w:t>）利用</w:t>
      </w:r>
      <w:r>
        <w:rPr>
          <w:rFonts w:hint="eastAsia"/>
          <w:sz w:val="24"/>
          <w:szCs w:val="24"/>
        </w:rPr>
        <w:t>API</w:t>
      </w:r>
      <w:r>
        <w:rPr>
          <w:rFonts w:hint="eastAsia"/>
          <w:sz w:val="24"/>
          <w:szCs w:val="24"/>
        </w:rPr>
        <w:t>描述来弥补缺陷报告和源代码之间的词汇差距。</w:t>
      </w:r>
      <w:r>
        <w:rPr>
          <w:rFonts w:hint="eastAsia"/>
          <w:sz w:val="24"/>
          <w:szCs w:val="24"/>
        </w:rPr>
        <w:t>3</w:t>
      </w:r>
      <w:r>
        <w:rPr>
          <w:rFonts w:hint="eastAsia"/>
          <w:sz w:val="24"/>
          <w:szCs w:val="24"/>
        </w:rPr>
        <w:t>）利用先前已解决的缺陷报告的创建时间作为辅助计算。</w:t>
      </w:r>
      <w:r>
        <w:rPr>
          <w:rFonts w:hint="eastAsia"/>
          <w:sz w:val="24"/>
          <w:szCs w:val="24"/>
        </w:rPr>
        <w:t>4</w:t>
      </w:r>
      <w:r>
        <w:rPr>
          <w:rFonts w:hint="eastAsia"/>
          <w:sz w:val="24"/>
          <w:szCs w:val="24"/>
        </w:rPr>
        <w:t>）采用协同过滤的方法，通过检查源代码文件之前所涉及的所有缺陷报告并将其提取摘要，然后和新的缺陷报告做余弦相似度计算。</w:t>
      </w:r>
    </w:p>
    <w:p w14:paraId="2E3FE938" w14:textId="77777777" w:rsidR="00C94B06" w:rsidRDefault="00C554F8">
      <w:pPr>
        <w:snapToGrid w:val="0"/>
        <w:spacing w:line="360" w:lineRule="auto"/>
        <w:ind w:left="6" w:firstLine="420"/>
        <w:rPr>
          <w:sz w:val="24"/>
          <w:szCs w:val="24"/>
        </w:rPr>
      </w:pPr>
      <w:r>
        <w:rPr>
          <w:rFonts w:hint="eastAsia"/>
          <w:sz w:val="24"/>
          <w:szCs w:val="24"/>
        </w:rPr>
        <w:t>2016</w:t>
      </w:r>
      <w:r>
        <w:rPr>
          <w:rFonts w:hint="eastAsia"/>
          <w:sz w:val="24"/>
          <w:szCs w:val="24"/>
        </w:rPr>
        <w:t>年</w:t>
      </w:r>
      <w:r>
        <w:rPr>
          <w:rFonts w:hint="eastAsia"/>
          <w:sz w:val="24"/>
          <w:szCs w:val="24"/>
        </w:rPr>
        <w:t>Ye X</w:t>
      </w:r>
      <w:r>
        <w:rPr>
          <w:rFonts w:hint="eastAsia"/>
          <w:sz w:val="24"/>
          <w:szCs w:val="24"/>
        </w:rPr>
        <w:t>等人</w:t>
      </w:r>
      <w:r>
        <w:rPr>
          <w:rFonts w:hint="eastAsia"/>
          <w:sz w:val="24"/>
          <w:szCs w:val="24"/>
        </w:rPr>
        <w:t>[18]</w:t>
      </w:r>
      <w:r>
        <w:rPr>
          <w:rFonts w:hint="eastAsia"/>
          <w:sz w:val="24"/>
          <w:szCs w:val="24"/>
        </w:rPr>
        <w:t>又</w:t>
      </w:r>
      <w:proofErr w:type="gramStart"/>
      <w:r>
        <w:rPr>
          <w:rFonts w:hint="eastAsia"/>
          <w:sz w:val="24"/>
          <w:szCs w:val="24"/>
        </w:rPr>
        <w:t>对之前</w:t>
      </w:r>
      <w:proofErr w:type="gramEnd"/>
      <w:r>
        <w:rPr>
          <w:rFonts w:hint="eastAsia"/>
          <w:sz w:val="24"/>
          <w:szCs w:val="24"/>
        </w:rPr>
        <w:t>的方法提出了改进，扩充了另外两个对源代码排名有参考价值的方法：</w:t>
      </w:r>
      <w:r>
        <w:rPr>
          <w:rFonts w:hint="eastAsia"/>
          <w:sz w:val="24"/>
          <w:szCs w:val="24"/>
        </w:rPr>
        <w:t>1</w:t>
      </w:r>
      <w:r>
        <w:rPr>
          <w:rFonts w:hint="eastAsia"/>
          <w:sz w:val="24"/>
          <w:szCs w:val="24"/>
        </w:rPr>
        <w:t>）将源代码文件分解为类库，方法库，变量库，评论库，然后分别与新缺陷报告的摘要和</w:t>
      </w:r>
      <w:proofErr w:type="gramStart"/>
      <w:r>
        <w:rPr>
          <w:rFonts w:hint="eastAsia"/>
          <w:sz w:val="24"/>
          <w:szCs w:val="24"/>
        </w:rPr>
        <w:t>描述做</w:t>
      </w:r>
      <w:proofErr w:type="gramEnd"/>
      <w:r>
        <w:rPr>
          <w:rFonts w:hint="eastAsia"/>
          <w:sz w:val="24"/>
          <w:szCs w:val="24"/>
        </w:rPr>
        <w:t>相似度计算。</w:t>
      </w:r>
      <w:r>
        <w:rPr>
          <w:rFonts w:hint="eastAsia"/>
          <w:sz w:val="24"/>
          <w:szCs w:val="24"/>
        </w:rPr>
        <w:t>2</w:t>
      </w:r>
      <w:r>
        <w:rPr>
          <w:rFonts w:hint="eastAsia"/>
          <w:sz w:val="24"/>
          <w:szCs w:val="24"/>
        </w:rPr>
        <w:t>）通过源代码文件的依赖关系建立文件网络图，然后用类似</w:t>
      </w:r>
      <w:r>
        <w:rPr>
          <w:rFonts w:hint="eastAsia"/>
          <w:sz w:val="24"/>
          <w:szCs w:val="24"/>
        </w:rPr>
        <w:t>PageRank</w:t>
      </w:r>
      <w:r>
        <w:rPr>
          <w:rFonts w:hint="eastAsia"/>
          <w:sz w:val="24"/>
          <w:szCs w:val="24"/>
        </w:rPr>
        <w:t>的方法计算新缺陷报告与源文件的相似度。</w:t>
      </w:r>
    </w:p>
    <w:p w14:paraId="64E2E774" w14:textId="77777777" w:rsidR="00C94B06" w:rsidRDefault="00C554F8">
      <w:pPr>
        <w:snapToGrid w:val="0"/>
        <w:spacing w:line="360" w:lineRule="auto"/>
        <w:ind w:left="6" w:firstLine="420"/>
        <w:rPr>
          <w:b/>
          <w:bCs/>
          <w:sz w:val="24"/>
          <w:szCs w:val="24"/>
        </w:rPr>
      </w:pPr>
      <w:r>
        <w:rPr>
          <w:rFonts w:hint="eastAsia"/>
          <w:sz w:val="24"/>
          <w:szCs w:val="24"/>
        </w:rPr>
        <w:lastRenderedPageBreak/>
        <w:t>（</w:t>
      </w:r>
      <w:r>
        <w:rPr>
          <w:rFonts w:hint="eastAsia"/>
          <w:sz w:val="24"/>
          <w:szCs w:val="24"/>
        </w:rPr>
        <w:t>2</w:t>
      </w:r>
      <w:r>
        <w:rPr>
          <w:rFonts w:hint="eastAsia"/>
          <w:sz w:val="24"/>
          <w:szCs w:val="24"/>
        </w:rPr>
        <w:t>）基于深度学习的故障定位。</w:t>
      </w:r>
      <w:r>
        <w:rPr>
          <w:rFonts w:hint="eastAsia"/>
          <w:sz w:val="24"/>
          <w:szCs w:val="24"/>
        </w:rPr>
        <w:t>An Ngoc Lam</w:t>
      </w:r>
      <w:r>
        <w:rPr>
          <w:rFonts w:hint="eastAsia"/>
          <w:sz w:val="24"/>
          <w:szCs w:val="24"/>
        </w:rPr>
        <w:t>等人</w:t>
      </w:r>
      <w:r>
        <w:rPr>
          <w:rFonts w:hint="eastAsia"/>
          <w:sz w:val="24"/>
          <w:szCs w:val="24"/>
        </w:rPr>
        <w:t>[19]</w:t>
      </w:r>
      <w:r>
        <w:rPr>
          <w:rFonts w:hint="eastAsia"/>
          <w:sz w:val="24"/>
          <w:szCs w:val="24"/>
        </w:rPr>
        <w:t>使用深度学习进行故障定位。他们使用改进过的向量空间模型（</w:t>
      </w:r>
      <w:r>
        <w:rPr>
          <w:rFonts w:hint="eastAsia"/>
          <w:sz w:val="24"/>
          <w:szCs w:val="24"/>
        </w:rPr>
        <w:t>VSM</w:t>
      </w:r>
      <w:r>
        <w:rPr>
          <w:rFonts w:hint="eastAsia"/>
          <w:sz w:val="24"/>
          <w:szCs w:val="24"/>
        </w:rPr>
        <w:t>，</w:t>
      </w:r>
      <w:r>
        <w:rPr>
          <w:rFonts w:hint="eastAsia"/>
          <w:sz w:val="24"/>
          <w:szCs w:val="24"/>
        </w:rPr>
        <w:t>Vector Space Model</w:t>
      </w:r>
      <w:r>
        <w:rPr>
          <w:rFonts w:hint="eastAsia"/>
          <w:sz w:val="24"/>
          <w:szCs w:val="24"/>
        </w:rPr>
        <w:t>）计算缺陷报告和源文件之间的相似度，并用深度神经网络（</w:t>
      </w:r>
      <w:r>
        <w:rPr>
          <w:rFonts w:hint="eastAsia"/>
          <w:sz w:val="24"/>
          <w:szCs w:val="24"/>
        </w:rPr>
        <w:t>DNN</w:t>
      </w:r>
      <w:r>
        <w:rPr>
          <w:rFonts w:hint="eastAsia"/>
          <w:sz w:val="24"/>
          <w:szCs w:val="24"/>
        </w:rPr>
        <w:t>，</w:t>
      </w:r>
      <w:r>
        <w:rPr>
          <w:rFonts w:hint="eastAsia"/>
          <w:sz w:val="24"/>
          <w:szCs w:val="24"/>
        </w:rPr>
        <w:t>Deep Neural Networks</w:t>
      </w:r>
      <w:r>
        <w:rPr>
          <w:rFonts w:hint="eastAsia"/>
          <w:sz w:val="24"/>
          <w:szCs w:val="24"/>
        </w:rPr>
        <w:t>）来学习缺陷报告的具体术语和源文件文本标记之间的关联，最后将两者相结合，给出源代码文件和缺陷报告的相似度排名。</w:t>
      </w:r>
    </w:p>
    <w:p w14:paraId="6FD62C5F" w14:textId="77777777" w:rsidR="00C94B06" w:rsidRDefault="00C554F8">
      <w:pPr>
        <w:pStyle w:val="3"/>
        <w:ind w:firstLine="420"/>
        <w:rPr>
          <w:color w:val="0070C0"/>
        </w:rPr>
      </w:pPr>
      <w:r>
        <w:rPr>
          <w:color w:val="0070C0"/>
        </w:rPr>
        <w:t>1.</w:t>
      </w:r>
      <w:r>
        <w:rPr>
          <w:rFonts w:hint="eastAsia"/>
          <w:color w:val="0070C0"/>
        </w:rPr>
        <w:t>3</w:t>
      </w:r>
      <w:r>
        <w:rPr>
          <w:color w:val="0070C0"/>
        </w:rPr>
        <w:t xml:space="preserve"> </w:t>
      </w:r>
      <w:r>
        <w:rPr>
          <w:rFonts w:hint="eastAsia"/>
          <w:color w:val="0070C0"/>
        </w:rPr>
        <w:t>智能化软件特点及测试存在的问题</w:t>
      </w:r>
    </w:p>
    <w:p w14:paraId="0671338C" w14:textId="77777777" w:rsidR="00C94B06" w:rsidRDefault="00C554F8">
      <w:pPr>
        <w:snapToGrid w:val="0"/>
        <w:spacing w:beforeLines="10" w:before="31" w:afterLines="10" w:after="31" w:line="360" w:lineRule="auto"/>
        <w:ind w:firstLine="420"/>
        <w:rPr>
          <w:sz w:val="24"/>
          <w:szCs w:val="24"/>
        </w:rPr>
      </w:pPr>
      <w:r>
        <w:rPr>
          <w:sz w:val="24"/>
          <w:szCs w:val="24"/>
        </w:rPr>
        <w:t>与传统软件相比，</w:t>
      </w:r>
      <w:r>
        <w:rPr>
          <w:rFonts w:hint="eastAsia"/>
          <w:sz w:val="24"/>
          <w:szCs w:val="24"/>
        </w:rPr>
        <w:t>智能化软件</w:t>
      </w:r>
      <w:r>
        <w:rPr>
          <w:sz w:val="24"/>
          <w:szCs w:val="24"/>
        </w:rPr>
        <w:t>系统呈现出</w:t>
      </w:r>
      <w:r>
        <w:rPr>
          <w:rFonts w:hint="eastAsia"/>
          <w:b/>
          <w:sz w:val="24"/>
          <w:szCs w:val="24"/>
        </w:rPr>
        <w:t>学习</w:t>
      </w:r>
      <w:r>
        <w:rPr>
          <w:b/>
          <w:sz w:val="24"/>
          <w:szCs w:val="24"/>
        </w:rPr>
        <w:t>深层知识、融合跨界数据、数据处理层级化、决策逻辑不受控、系统输出难以验证、</w:t>
      </w:r>
      <w:r>
        <w:rPr>
          <w:rFonts w:hint="eastAsia"/>
          <w:b/>
          <w:sz w:val="24"/>
          <w:szCs w:val="24"/>
        </w:rPr>
        <w:t>集成</w:t>
      </w:r>
      <w:r>
        <w:rPr>
          <w:b/>
          <w:sz w:val="24"/>
          <w:szCs w:val="24"/>
        </w:rPr>
        <w:t>群体智慧</w:t>
      </w:r>
      <w:r>
        <w:rPr>
          <w:sz w:val="24"/>
          <w:szCs w:val="24"/>
        </w:rPr>
        <w:t>的特点，具体来说：</w:t>
      </w:r>
    </w:p>
    <w:p w14:paraId="3FD33F3A" w14:textId="77777777" w:rsidR="00C94B06" w:rsidRDefault="00C554F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）在学习深层知识方面：</w:t>
      </w:r>
      <w:r>
        <w:rPr>
          <w:sz w:val="24"/>
          <w:szCs w:val="24"/>
        </w:rPr>
        <w:t>智能化软件系统能够从大数据表示的知识中进行深层次的认知、学习、推理，并通过动态调整自身业务逻辑实现持续演化，适应外部</w:t>
      </w:r>
      <w:r>
        <w:rPr>
          <w:rFonts w:hint="eastAsia"/>
          <w:sz w:val="24"/>
          <w:szCs w:val="24"/>
        </w:rPr>
        <w:t>动态</w:t>
      </w:r>
      <w:r>
        <w:rPr>
          <w:sz w:val="24"/>
          <w:szCs w:val="24"/>
        </w:rPr>
        <w:t>变化的</w:t>
      </w:r>
      <w:r>
        <w:rPr>
          <w:rFonts w:hint="eastAsia"/>
          <w:sz w:val="24"/>
          <w:szCs w:val="24"/>
        </w:rPr>
        <w:t>需求</w:t>
      </w:r>
      <w:r>
        <w:rPr>
          <w:sz w:val="24"/>
          <w:szCs w:val="24"/>
        </w:rPr>
        <w:t>，而传统软件依据既定的业务逻辑执行各种操作，难以进行</w:t>
      </w:r>
      <w:r>
        <w:rPr>
          <w:rFonts w:hint="eastAsia"/>
          <w:sz w:val="24"/>
          <w:szCs w:val="24"/>
        </w:rPr>
        <w:t>自主</w:t>
      </w:r>
      <w:r>
        <w:rPr>
          <w:sz w:val="24"/>
          <w:szCs w:val="24"/>
        </w:rPr>
        <w:t>演化并适应外部环境变化</w:t>
      </w:r>
      <w:r>
        <w:rPr>
          <w:rFonts w:hint="eastAsia"/>
          <w:sz w:val="24"/>
          <w:szCs w:val="24"/>
        </w:rPr>
        <w:t>。</w:t>
      </w:r>
    </w:p>
    <w:p w14:paraId="262D64D8" w14:textId="77777777" w:rsidR="00C94B06" w:rsidRDefault="00C554F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）在融合跨界数据方面：</w:t>
      </w:r>
      <w:r>
        <w:rPr>
          <w:sz w:val="24"/>
          <w:szCs w:val="24"/>
        </w:rPr>
        <w:t>智能化软件系统将跨领域的多源异构数据进行协同处理，实现跨界信息的关联融合</w:t>
      </w:r>
      <w:r>
        <w:rPr>
          <w:rFonts w:hint="eastAsia"/>
          <w:sz w:val="24"/>
          <w:szCs w:val="24"/>
        </w:rPr>
        <w:t>，</w:t>
      </w:r>
      <w:r>
        <w:rPr>
          <w:sz w:val="24"/>
          <w:szCs w:val="24"/>
        </w:rPr>
        <w:t>而传统软件系统仅仅分类型处理这些多源异构数据，难以实现信息的深度融合；多领域的数据进行组合导致</w:t>
      </w:r>
      <w:r>
        <w:rPr>
          <w:rFonts w:hint="eastAsia"/>
          <w:sz w:val="24"/>
          <w:szCs w:val="24"/>
        </w:rPr>
        <w:t>智能化软件</w:t>
      </w:r>
      <w:r>
        <w:rPr>
          <w:sz w:val="24"/>
          <w:szCs w:val="24"/>
        </w:rPr>
        <w:t>系统的输入空间异常庞大，此外，大量异构的数据造成</w:t>
      </w:r>
      <w:r>
        <w:rPr>
          <w:rFonts w:hint="eastAsia"/>
          <w:sz w:val="24"/>
          <w:szCs w:val="24"/>
        </w:rPr>
        <w:t>智能化软件</w:t>
      </w:r>
      <w:r>
        <w:rPr>
          <w:sz w:val="24"/>
          <w:szCs w:val="24"/>
        </w:rPr>
        <w:t>系统数据预处理模块异常复杂。</w:t>
      </w:r>
    </w:p>
    <w:p w14:paraId="368284F7" w14:textId="77777777" w:rsidR="00C94B06" w:rsidRDefault="00C554F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3</w:t>
      </w:r>
      <w:r>
        <w:rPr>
          <w:rFonts w:hint="eastAsia"/>
          <w:b/>
          <w:sz w:val="24"/>
          <w:szCs w:val="24"/>
        </w:rPr>
        <w:t>）在数据处理方面：</w:t>
      </w:r>
      <w:r>
        <w:rPr>
          <w:rFonts w:hint="eastAsia"/>
          <w:sz w:val="24"/>
          <w:szCs w:val="24"/>
        </w:rPr>
        <w:t>智能化软件</w:t>
      </w:r>
      <w:r>
        <w:rPr>
          <w:sz w:val="24"/>
          <w:szCs w:val="24"/>
        </w:rPr>
        <w:t>系统首先采集数据，并对采集的数据进行预处理，得到符合决策模块输入类型的规则数据，然后将规则数据输入决策模块，并得到</w:t>
      </w:r>
      <w:r>
        <w:rPr>
          <w:rFonts w:hint="eastAsia"/>
          <w:sz w:val="24"/>
          <w:szCs w:val="24"/>
        </w:rPr>
        <w:t>智能化软件</w:t>
      </w:r>
      <w:r>
        <w:rPr>
          <w:sz w:val="24"/>
          <w:szCs w:val="24"/>
        </w:rPr>
        <w:t>系统的输出。</w:t>
      </w:r>
      <w:r>
        <w:rPr>
          <w:rFonts w:hint="eastAsia"/>
          <w:sz w:val="24"/>
          <w:szCs w:val="24"/>
        </w:rPr>
        <w:t>智能化软件</w:t>
      </w:r>
      <w:r>
        <w:rPr>
          <w:sz w:val="24"/>
          <w:szCs w:val="24"/>
        </w:rPr>
        <w:t>系统多层次的数据处理过程导致数据出错的可能性增加。</w:t>
      </w:r>
    </w:p>
    <w:p w14:paraId="4833D10B" w14:textId="77777777" w:rsidR="00C94B06" w:rsidRDefault="00C554F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4</w:t>
      </w:r>
      <w:r>
        <w:rPr>
          <w:rFonts w:hint="eastAsia"/>
          <w:b/>
          <w:sz w:val="24"/>
          <w:szCs w:val="24"/>
        </w:rPr>
        <w:t>）在获得决策逻辑方面：</w:t>
      </w:r>
      <w:r>
        <w:rPr>
          <w:rFonts w:hint="eastAsia"/>
          <w:sz w:val="24"/>
          <w:szCs w:val="24"/>
        </w:rPr>
        <w:t>智能化软件</w:t>
      </w:r>
      <w:r>
        <w:rPr>
          <w:sz w:val="24"/>
          <w:szCs w:val="24"/>
        </w:rPr>
        <w:t>系统的决策模块通常由程序开发人员利用高级语言（</w:t>
      </w:r>
      <w:r>
        <w:rPr>
          <w:sz w:val="24"/>
          <w:szCs w:val="24"/>
        </w:rPr>
        <w:t>Java</w:t>
      </w:r>
      <w:r>
        <w:rPr>
          <w:sz w:val="24"/>
          <w:szCs w:val="24"/>
        </w:rPr>
        <w:t>、</w:t>
      </w:r>
      <w:r>
        <w:rPr>
          <w:sz w:val="24"/>
          <w:szCs w:val="24"/>
        </w:rPr>
        <w:t>Python</w:t>
      </w:r>
      <w:r>
        <w:rPr>
          <w:sz w:val="24"/>
          <w:szCs w:val="24"/>
        </w:rPr>
        <w:t>等）实现，但是决策的逻辑从数据中习得，而不是开发人员指定。这种</w:t>
      </w:r>
      <w:r>
        <w:rPr>
          <w:sz w:val="24"/>
          <w:szCs w:val="24"/>
        </w:rPr>
        <w:t>“</w:t>
      </w:r>
      <w:r>
        <w:rPr>
          <w:sz w:val="24"/>
          <w:szCs w:val="24"/>
        </w:rPr>
        <w:t>在代码上堆代码</w:t>
      </w:r>
      <w:r>
        <w:rPr>
          <w:sz w:val="24"/>
          <w:szCs w:val="24"/>
        </w:rPr>
        <w:t>”</w:t>
      </w:r>
      <w:r>
        <w:rPr>
          <w:sz w:val="24"/>
          <w:szCs w:val="24"/>
        </w:rPr>
        <w:t>的方式让系统开发人员以及测试人员难以理解。</w:t>
      </w:r>
    </w:p>
    <w:p w14:paraId="06E7809F" w14:textId="77777777" w:rsidR="00C94B06" w:rsidRDefault="00C554F8">
      <w:pPr>
        <w:snapToGrid w:val="0"/>
        <w:spacing w:beforeLines="10" w:before="31" w:afterLines="10" w:after="31" w:line="360" w:lineRule="auto"/>
        <w:ind w:left="6"/>
        <w:rPr>
          <w:sz w:val="24"/>
          <w:szCs w:val="24"/>
        </w:rPr>
      </w:pPr>
      <w:r>
        <w:rPr>
          <w:rFonts w:hint="eastAsia"/>
          <w:b/>
          <w:sz w:val="24"/>
          <w:szCs w:val="24"/>
        </w:rPr>
        <w:t>（</w:t>
      </w:r>
      <w:r>
        <w:rPr>
          <w:rFonts w:hint="eastAsia"/>
          <w:b/>
          <w:sz w:val="24"/>
          <w:szCs w:val="24"/>
        </w:rPr>
        <w:t>5</w:t>
      </w:r>
      <w:r>
        <w:rPr>
          <w:rFonts w:hint="eastAsia"/>
          <w:b/>
          <w:sz w:val="24"/>
          <w:szCs w:val="24"/>
        </w:rPr>
        <w:t>）在验证测试结果方面：</w:t>
      </w:r>
      <w:r>
        <w:rPr>
          <w:rFonts w:hint="eastAsia"/>
          <w:sz w:val="24"/>
          <w:szCs w:val="24"/>
        </w:rPr>
        <w:t>智能化软件</w:t>
      </w:r>
      <w:r>
        <w:rPr>
          <w:sz w:val="24"/>
          <w:szCs w:val="24"/>
        </w:rPr>
        <w:t>系统多源化的输入、难以理解的内部逻辑以及所处场景的多样性使得测试人员判断系统行为耗时、耗力。</w:t>
      </w:r>
    </w:p>
    <w:p w14:paraId="7A3DFD45" w14:textId="77777777" w:rsidR="00C94B06" w:rsidRDefault="00C554F8">
      <w:pPr>
        <w:snapToGrid w:val="0"/>
        <w:spacing w:beforeLines="10" w:before="31" w:afterLines="10" w:after="31" w:line="360" w:lineRule="auto"/>
        <w:ind w:left="6"/>
        <w:rPr>
          <w:sz w:val="24"/>
          <w:szCs w:val="24"/>
        </w:rPr>
      </w:pPr>
      <w:r>
        <w:rPr>
          <w:rFonts w:hint="eastAsia"/>
          <w:b/>
          <w:sz w:val="24"/>
          <w:szCs w:val="24"/>
        </w:rPr>
        <w:lastRenderedPageBreak/>
        <w:t>（</w:t>
      </w:r>
      <w:r>
        <w:rPr>
          <w:rFonts w:hint="eastAsia"/>
          <w:b/>
          <w:sz w:val="24"/>
          <w:szCs w:val="24"/>
        </w:rPr>
        <w:t>6</w:t>
      </w:r>
      <w:r>
        <w:rPr>
          <w:rFonts w:hint="eastAsia"/>
          <w:b/>
          <w:sz w:val="24"/>
          <w:szCs w:val="24"/>
        </w:rPr>
        <w:t>）在集成群体智慧方面：</w:t>
      </w:r>
      <w:r>
        <w:rPr>
          <w:sz w:val="24"/>
          <w:szCs w:val="24"/>
        </w:rPr>
        <w:t>智能化软件系统可依托互联网或大数据无缝整合多种智能，形成群体智慧</w:t>
      </w:r>
      <w:r>
        <w:rPr>
          <w:rFonts w:hint="eastAsia"/>
          <w:sz w:val="24"/>
          <w:szCs w:val="24"/>
        </w:rPr>
        <w:t>，</w:t>
      </w:r>
      <w:r>
        <w:rPr>
          <w:sz w:val="24"/>
          <w:szCs w:val="24"/>
        </w:rPr>
        <w:t>而传统软件系统</w:t>
      </w:r>
      <w:r>
        <w:rPr>
          <w:rFonts w:hint="eastAsia"/>
          <w:sz w:val="24"/>
          <w:szCs w:val="24"/>
        </w:rPr>
        <w:t>更加聚焦于个体</w:t>
      </w:r>
      <w:r>
        <w:rPr>
          <w:sz w:val="24"/>
          <w:szCs w:val="24"/>
        </w:rPr>
        <w:t>的智能。</w:t>
      </w:r>
    </w:p>
    <w:p w14:paraId="372A3209" w14:textId="77777777" w:rsidR="00C94B06" w:rsidRDefault="00C554F8">
      <w:pPr>
        <w:snapToGrid w:val="0"/>
        <w:spacing w:line="360" w:lineRule="auto"/>
        <w:ind w:firstLine="420"/>
        <w:rPr>
          <w:b/>
          <w:sz w:val="24"/>
          <w:szCs w:val="24"/>
        </w:rPr>
      </w:pPr>
      <w:r>
        <w:rPr>
          <w:sz w:val="24"/>
          <w:szCs w:val="24"/>
        </w:rPr>
        <w:t>由于上述新特点，</w:t>
      </w:r>
      <w:r>
        <w:rPr>
          <w:rFonts w:hint="eastAsia"/>
          <w:b/>
          <w:sz w:val="24"/>
          <w:szCs w:val="24"/>
        </w:rPr>
        <w:t>智能化软件</w:t>
      </w:r>
      <w:r>
        <w:rPr>
          <w:b/>
          <w:sz w:val="24"/>
          <w:szCs w:val="24"/>
        </w:rPr>
        <w:t>系统的测试面临诸多新的问题与挑战，具体来说：</w:t>
      </w:r>
    </w:p>
    <w:p w14:paraId="68CE4162"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）智能化软件</w:t>
      </w:r>
      <w:r>
        <w:rPr>
          <w:b/>
          <w:sz w:val="24"/>
          <w:szCs w:val="24"/>
        </w:rPr>
        <w:t>系统的测试任务难以准确描述</w:t>
      </w:r>
      <w:r>
        <w:rPr>
          <w:sz w:val="24"/>
          <w:szCs w:val="24"/>
        </w:rPr>
        <w:t>：传统软件系统的运行时功能依据明确定义的规格说明实现，因此，软件测试人员可以根据规格说明清晰且准确地了解与描述系统的待测功能，并以此制定测试计划与任务。然而，</w:t>
      </w:r>
      <w:r>
        <w:rPr>
          <w:rFonts w:hint="eastAsia"/>
          <w:sz w:val="24"/>
          <w:szCs w:val="24"/>
        </w:rPr>
        <w:t>智能化软件</w:t>
      </w:r>
      <w:r>
        <w:rPr>
          <w:sz w:val="24"/>
          <w:szCs w:val="24"/>
        </w:rPr>
        <w:t>系统具有认知、学习、推理的能力，其功能随着应用场景与任务的变化、认知范围的增加和学习内容的改变而发生</w:t>
      </w:r>
      <w:proofErr w:type="gramStart"/>
      <w:r>
        <w:rPr>
          <w:sz w:val="24"/>
          <w:szCs w:val="24"/>
        </w:rPr>
        <w:t>变化与</w:t>
      </w:r>
      <w:r>
        <w:rPr>
          <w:rFonts w:hint="eastAsia"/>
          <w:sz w:val="24"/>
          <w:szCs w:val="24"/>
        </w:rPr>
        <w:t>衍进</w:t>
      </w:r>
      <w:proofErr w:type="gramEnd"/>
      <w:r>
        <w:rPr>
          <w:rFonts w:hint="eastAsia"/>
          <w:sz w:val="24"/>
          <w:szCs w:val="24"/>
        </w:rPr>
        <w:t>，</w:t>
      </w:r>
      <w:r>
        <w:rPr>
          <w:sz w:val="24"/>
          <w:szCs w:val="24"/>
        </w:rPr>
        <w:t>难以预测</w:t>
      </w:r>
      <w:r>
        <w:rPr>
          <w:rFonts w:hint="eastAsia"/>
          <w:sz w:val="24"/>
          <w:szCs w:val="24"/>
        </w:rPr>
        <w:t>且</w:t>
      </w:r>
      <w:r>
        <w:rPr>
          <w:sz w:val="24"/>
          <w:szCs w:val="24"/>
        </w:rPr>
        <w:t>呈现出智能性。这些问题导致软件测试人员难以清晰而准确</w:t>
      </w:r>
      <w:r>
        <w:rPr>
          <w:rFonts w:hint="eastAsia"/>
          <w:sz w:val="24"/>
          <w:szCs w:val="24"/>
        </w:rPr>
        <w:t>地</w:t>
      </w:r>
      <w:r>
        <w:rPr>
          <w:sz w:val="24"/>
          <w:szCs w:val="24"/>
        </w:rPr>
        <w:t>了解与描述其待测功能。在此情况下，软件测试人员难以对</w:t>
      </w:r>
      <w:r>
        <w:rPr>
          <w:rFonts w:hint="eastAsia"/>
          <w:sz w:val="24"/>
          <w:szCs w:val="24"/>
        </w:rPr>
        <w:t>智能化软件</w:t>
      </w:r>
      <w:r>
        <w:rPr>
          <w:sz w:val="24"/>
          <w:szCs w:val="24"/>
        </w:rPr>
        <w:t>系统</w:t>
      </w:r>
      <w:r>
        <w:rPr>
          <w:rFonts w:hint="eastAsia"/>
          <w:sz w:val="24"/>
          <w:szCs w:val="24"/>
        </w:rPr>
        <w:t>制定</w:t>
      </w:r>
      <w:r>
        <w:rPr>
          <w:sz w:val="24"/>
          <w:szCs w:val="24"/>
        </w:rPr>
        <w:t>测试任务，从而难以实施有组织有目标的软件测试。</w:t>
      </w:r>
    </w:p>
    <w:p w14:paraId="4BAF3CB2" w14:textId="77777777" w:rsidR="00C94B06" w:rsidRDefault="00C554F8">
      <w:pPr>
        <w:snapToGrid w:val="0"/>
        <w:spacing w:line="360" w:lineRule="auto"/>
        <w:rPr>
          <w:sz w:val="24"/>
          <w:szCs w:val="24"/>
        </w:rPr>
      </w:pPr>
      <w:r>
        <w:rPr>
          <w:rFonts w:hint="eastAsia"/>
          <w:b/>
          <w:sz w:val="24"/>
          <w:szCs w:val="24"/>
        </w:rPr>
        <w:t>（</w:t>
      </w:r>
      <w:r>
        <w:rPr>
          <w:rFonts w:hint="eastAsia"/>
          <w:b/>
          <w:sz w:val="24"/>
          <w:szCs w:val="24"/>
        </w:rPr>
        <w:t>2</w:t>
      </w:r>
      <w:r>
        <w:rPr>
          <w:rFonts w:hint="eastAsia"/>
          <w:b/>
          <w:sz w:val="24"/>
          <w:szCs w:val="24"/>
        </w:rPr>
        <w:t>）智能化软件</w:t>
      </w:r>
      <w:r>
        <w:rPr>
          <w:b/>
          <w:sz w:val="24"/>
          <w:szCs w:val="24"/>
        </w:rPr>
        <w:t>系统的模拟测试平台难以搭建：</w:t>
      </w:r>
      <w:r>
        <w:rPr>
          <w:sz w:val="24"/>
          <w:szCs w:val="24"/>
        </w:rPr>
        <w:t>智能化软件系统通常与外界环境存在密切的交互，所以</w:t>
      </w:r>
      <w:r>
        <w:rPr>
          <w:rFonts w:hint="eastAsia"/>
          <w:sz w:val="24"/>
          <w:szCs w:val="24"/>
        </w:rPr>
        <w:t>智能化软件</w:t>
      </w:r>
      <w:r>
        <w:rPr>
          <w:sz w:val="24"/>
          <w:szCs w:val="24"/>
        </w:rPr>
        <w:t>系统的测试无可避免地涉及到与环境的交互。然而，在真实环境中测试</w:t>
      </w:r>
      <w:r>
        <w:rPr>
          <w:rFonts w:hint="eastAsia"/>
          <w:sz w:val="24"/>
          <w:szCs w:val="24"/>
        </w:rPr>
        <w:t>智能化软件</w:t>
      </w:r>
      <w:r>
        <w:rPr>
          <w:sz w:val="24"/>
          <w:szCs w:val="24"/>
        </w:rPr>
        <w:t>系统将产生高昂且难以负担的成本。一个较好的解决方案是搭建</w:t>
      </w:r>
      <w:r>
        <w:rPr>
          <w:rFonts w:hint="eastAsia"/>
          <w:sz w:val="24"/>
          <w:szCs w:val="24"/>
        </w:rPr>
        <w:t>智能化软件</w:t>
      </w:r>
      <w:r>
        <w:rPr>
          <w:sz w:val="24"/>
          <w:szCs w:val="24"/>
        </w:rPr>
        <w:t>系统的模拟环境测试平台。如何让模拟测试平台接近</w:t>
      </w:r>
      <w:r>
        <w:rPr>
          <w:rFonts w:hint="eastAsia"/>
          <w:sz w:val="24"/>
          <w:szCs w:val="24"/>
        </w:rPr>
        <w:t>智能化软件</w:t>
      </w:r>
      <w:r>
        <w:rPr>
          <w:sz w:val="24"/>
          <w:szCs w:val="24"/>
        </w:rPr>
        <w:t>系统的真实应用场景是一个重要的问题。通常，模拟测试平台需要模拟三大类事物，包括人、人造事物、自然事物。</w:t>
      </w:r>
      <w:r>
        <w:rPr>
          <w:sz w:val="24"/>
          <w:szCs w:val="24"/>
        </w:rPr>
        <w:t xml:space="preserve"> </w:t>
      </w:r>
      <w:r>
        <w:rPr>
          <w:sz w:val="24"/>
          <w:szCs w:val="24"/>
        </w:rPr>
        <w:t>模拟人与自然事物存在诸多困难，其原因是人类在不同场景下的行为是不确定的，很多自然事物的规律及内在机制至今仍未研究透彻。因此，搭建</w:t>
      </w:r>
      <w:r>
        <w:rPr>
          <w:rFonts w:hint="eastAsia"/>
          <w:sz w:val="24"/>
          <w:szCs w:val="24"/>
        </w:rPr>
        <w:t>智能化软件</w:t>
      </w:r>
      <w:r>
        <w:rPr>
          <w:sz w:val="24"/>
          <w:szCs w:val="24"/>
        </w:rPr>
        <w:t>系统的模拟测试平台存在诸多困难。</w:t>
      </w:r>
    </w:p>
    <w:p w14:paraId="1CB84851"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3</w:t>
      </w:r>
      <w:r>
        <w:rPr>
          <w:rFonts w:hint="eastAsia"/>
          <w:b/>
          <w:sz w:val="24"/>
          <w:szCs w:val="24"/>
        </w:rPr>
        <w:t>）测试用例的可靠性与科学性难以验证：</w:t>
      </w:r>
      <w:r>
        <w:rPr>
          <w:rFonts w:hint="eastAsia"/>
          <w:sz w:val="24"/>
          <w:szCs w:val="24"/>
        </w:rPr>
        <w:t>智能化软件</w:t>
      </w:r>
      <w:r>
        <w:rPr>
          <w:sz w:val="24"/>
          <w:szCs w:val="24"/>
        </w:rPr>
        <w:t>系统的测试数据可能不准确并且基于学习的</w:t>
      </w:r>
      <w:r>
        <w:rPr>
          <w:rFonts w:hint="eastAsia"/>
          <w:sz w:val="24"/>
          <w:szCs w:val="24"/>
        </w:rPr>
        <w:t>智能化软件</w:t>
      </w:r>
      <w:r>
        <w:rPr>
          <w:sz w:val="24"/>
          <w:szCs w:val="24"/>
        </w:rPr>
        <w:t>系统的学习模型经常出现过拟合的现象，出现不正确或者不被期待的行为。</w:t>
      </w:r>
      <w:r>
        <w:rPr>
          <w:rFonts w:hint="eastAsia"/>
          <w:sz w:val="24"/>
          <w:szCs w:val="24"/>
        </w:rPr>
        <w:t>其次，智能软件系统的模块交互复杂，输入空间巨大，也有可能存在一些约束关系，测试用例的能否正常执行尚且认识不足，所以按照软件测试生成算法生成的测试用例很有可能难以执行。因此，保证测试用例的科学性需要考虑。</w:t>
      </w:r>
    </w:p>
    <w:p w14:paraId="64BB021F" w14:textId="77777777" w:rsidR="00C94B06" w:rsidRDefault="00C554F8">
      <w:pPr>
        <w:snapToGrid w:val="0"/>
        <w:spacing w:line="360" w:lineRule="auto"/>
        <w:ind w:left="6"/>
        <w:rPr>
          <w:sz w:val="24"/>
          <w:szCs w:val="24"/>
        </w:rPr>
      </w:pPr>
      <w:r>
        <w:rPr>
          <w:rFonts w:hint="eastAsia"/>
          <w:b/>
          <w:bCs/>
          <w:sz w:val="24"/>
          <w:szCs w:val="24"/>
        </w:rPr>
        <w:t>（</w:t>
      </w:r>
      <w:r>
        <w:rPr>
          <w:rFonts w:hint="eastAsia"/>
          <w:b/>
          <w:bCs/>
          <w:sz w:val="24"/>
          <w:szCs w:val="24"/>
        </w:rPr>
        <w:t>4</w:t>
      </w:r>
      <w:r>
        <w:rPr>
          <w:rFonts w:hint="eastAsia"/>
          <w:b/>
          <w:bCs/>
          <w:sz w:val="24"/>
          <w:szCs w:val="24"/>
        </w:rPr>
        <w:t>）测试判定的困难：</w:t>
      </w:r>
      <w:r>
        <w:rPr>
          <w:sz w:val="24"/>
          <w:szCs w:val="24"/>
        </w:rPr>
        <w:t>目前主要的判定有两种：（</w:t>
      </w:r>
      <w:r>
        <w:rPr>
          <w:sz w:val="24"/>
          <w:szCs w:val="24"/>
        </w:rPr>
        <w:t>a</w:t>
      </w:r>
      <w:r>
        <w:rPr>
          <w:sz w:val="24"/>
          <w:szCs w:val="24"/>
        </w:rPr>
        <w:t>）将系统的行为与执行数据对应的标签对比；（</w:t>
      </w:r>
      <w:r>
        <w:rPr>
          <w:sz w:val="24"/>
          <w:szCs w:val="24"/>
        </w:rPr>
        <w:t>b</w:t>
      </w:r>
      <w:r>
        <w:rPr>
          <w:sz w:val="24"/>
          <w:szCs w:val="24"/>
        </w:rPr>
        <w:t>）测试人员判断。这两种方式都需要人工参与，然而在长时间的工作下，资深测试工程师的准确性也不能得到保证。</w:t>
      </w:r>
      <w:r>
        <w:rPr>
          <w:rFonts w:hint="eastAsia"/>
          <w:sz w:val="24"/>
          <w:szCs w:val="24"/>
        </w:rPr>
        <w:t>对于智能化软件系统</w:t>
      </w:r>
      <w:r>
        <w:rPr>
          <w:rFonts w:hint="eastAsia"/>
          <w:sz w:val="24"/>
          <w:szCs w:val="24"/>
        </w:rPr>
        <w:lastRenderedPageBreak/>
        <w:t>而言，系统的可靠性往往较高，所以通常不会出现软件崩溃等执行结果，更多的可能是与预期结果相比微小的执行差异，包括色彩、音频、数据等，如果单纯依靠测试人员进行主观判断，那么工作量巨大的同时，精确度也很难保证，所以对于智能软件系统的测试执行判定，我们需要开发出更加智能化的判定方式。</w:t>
      </w:r>
    </w:p>
    <w:p w14:paraId="754D5007"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5</w:t>
      </w:r>
      <w:r>
        <w:rPr>
          <w:rFonts w:hint="eastAsia"/>
          <w:b/>
          <w:sz w:val="24"/>
          <w:szCs w:val="24"/>
        </w:rPr>
        <w:t>）</w:t>
      </w:r>
      <w:r>
        <w:rPr>
          <w:b/>
          <w:sz w:val="24"/>
          <w:szCs w:val="24"/>
        </w:rPr>
        <w:t>测试充分性无法保证：</w:t>
      </w:r>
      <w:r>
        <w:rPr>
          <w:rFonts w:hint="eastAsia"/>
          <w:sz w:val="24"/>
          <w:szCs w:val="24"/>
        </w:rPr>
        <w:t>智能化软件</w:t>
      </w:r>
      <w:r>
        <w:rPr>
          <w:sz w:val="24"/>
          <w:szCs w:val="24"/>
        </w:rPr>
        <w:t>系统的输入空间十分巨大，例如无人驾驶汽车通过各种传感器获取无数种可能的外界信息。目前的测试技术主要通过三种方式获得测试数据：</w:t>
      </w:r>
      <w:r>
        <w:rPr>
          <w:b/>
          <w:sz w:val="24"/>
          <w:szCs w:val="24"/>
        </w:rPr>
        <w:t>（</w:t>
      </w:r>
      <w:r>
        <w:rPr>
          <w:b/>
          <w:sz w:val="24"/>
          <w:szCs w:val="24"/>
        </w:rPr>
        <w:t>a</w:t>
      </w:r>
      <w:r>
        <w:rPr>
          <w:b/>
          <w:sz w:val="24"/>
          <w:szCs w:val="24"/>
        </w:rPr>
        <w:t>）随机生成测试用例：</w:t>
      </w:r>
      <w:r>
        <w:rPr>
          <w:sz w:val="24"/>
          <w:szCs w:val="24"/>
        </w:rPr>
        <w:t>随机地在测试用例集中挑选测试用例或者随机地生成测试数据具有简单、易用的特点。该方法被谷歌等世界著名公司使用来生成无人驾驶车的测试数据</w:t>
      </w:r>
      <w:r>
        <w:rPr>
          <w:sz w:val="24"/>
          <w:szCs w:val="24"/>
        </w:rPr>
        <w:t>[90-92]</w:t>
      </w:r>
      <w:r>
        <w:rPr>
          <w:sz w:val="24"/>
          <w:szCs w:val="24"/>
        </w:rPr>
        <w:t>。然而，随机的方式没有利用任何系统内部信息以及测试过程信息，使得很多智能系统不正确的行为不能被发现</w:t>
      </w:r>
      <w:r>
        <w:rPr>
          <w:sz w:val="24"/>
          <w:szCs w:val="24"/>
        </w:rPr>
        <w:t>[93-94]</w:t>
      </w:r>
      <w:r>
        <w:rPr>
          <w:rFonts w:hint="eastAsia"/>
          <w:sz w:val="24"/>
          <w:szCs w:val="24"/>
        </w:rPr>
        <w:t>；</w:t>
      </w:r>
      <w:r>
        <w:rPr>
          <w:b/>
          <w:sz w:val="24"/>
          <w:szCs w:val="24"/>
        </w:rPr>
        <w:t>（</w:t>
      </w:r>
      <w:r>
        <w:rPr>
          <w:b/>
          <w:sz w:val="24"/>
          <w:szCs w:val="24"/>
        </w:rPr>
        <w:t>b</w:t>
      </w:r>
      <w:r>
        <w:rPr>
          <w:b/>
          <w:sz w:val="24"/>
          <w:szCs w:val="24"/>
        </w:rPr>
        <w:t>）人工生成测试用例：</w:t>
      </w:r>
      <w:r>
        <w:rPr>
          <w:sz w:val="24"/>
          <w:szCs w:val="24"/>
        </w:rPr>
        <w:t>该方式通过在普通测试数据的基础上做微小改动来得到新的测试数据</w:t>
      </w:r>
      <w:r>
        <w:rPr>
          <w:sz w:val="24"/>
          <w:szCs w:val="24"/>
        </w:rPr>
        <w:t>[95-96]</w:t>
      </w:r>
      <w:r>
        <w:rPr>
          <w:sz w:val="24"/>
          <w:szCs w:val="24"/>
        </w:rPr>
        <w:t>，然后测试人员判断每一个新测试数据对应的行为。这种方式成功地运用在多种</w:t>
      </w:r>
      <w:r>
        <w:rPr>
          <w:rFonts w:hint="eastAsia"/>
          <w:sz w:val="24"/>
          <w:szCs w:val="24"/>
        </w:rPr>
        <w:t>智能化软件</w:t>
      </w:r>
      <w:r>
        <w:rPr>
          <w:sz w:val="24"/>
          <w:szCs w:val="24"/>
        </w:rPr>
        <w:t>系统中</w:t>
      </w:r>
      <w:r>
        <w:rPr>
          <w:sz w:val="24"/>
          <w:szCs w:val="24"/>
        </w:rPr>
        <w:t>[97-100]</w:t>
      </w:r>
      <w:r>
        <w:rPr>
          <w:sz w:val="24"/>
          <w:szCs w:val="24"/>
        </w:rPr>
        <w:t>。随机生成和人工生成测试用例的方式都没有考虑</w:t>
      </w:r>
      <w:r>
        <w:rPr>
          <w:rFonts w:hint="eastAsia"/>
          <w:sz w:val="24"/>
          <w:szCs w:val="24"/>
        </w:rPr>
        <w:t>智能化软件</w:t>
      </w:r>
      <w:r>
        <w:rPr>
          <w:sz w:val="24"/>
          <w:szCs w:val="24"/>
        </w:rPr>
        <w:t>系统的内部结构，不能覆盖</w:t>
      </w:r>
      <w:r>
        <w:rPr>
          <w:rFonts w:hint="eastAsia"/>
          <w:sz w:val="24"/>
          <w:szCs w:val="24"/>
        </w:rPr>
        <w:t>智能化软件</w:t>
      </w:r>
      <w:r>
        <w:rPr>
          <w:sz w:val="24"/>
          <w:szCs w:val="24"/>
        </w:rPr>
        <w:t>系统的大部分逻辑，导致了这些测试用例只能发现少量的系统异常行为。</w:t>
      </w:r>
      <w:r>
        <w:rPr>
          <w:sz w:val="24"/>
          <w:szCs w:val="24"/>
        </w:rPr>
        <w:t>Pei</w:t>
      </w:r>
      <w:r>
        <w:rPr>
          <w:sz w:val="24"/>
          <w:szCs w:val="24"/>
        </w:rPr>
        <w:t>等人通过经验研究发现：随机生成一个测试用例几乎能够覆盖无人驾驶车的所有代码，但是只激活了不到</w:t>
      </w:r>
      <w:r>
        <w:rPr>
          <w:sz w:val="24"/>
          <w:szCs w:val="24"/>
        </w:rPr>
        <w:t xml:space="preserve"> 10%</w:t>
      </w:r>
      <w:r>
        <w:rPr>
          <w:sz w:val="24"/>
          <w:szCs w:val="24"/>
        </w:rPr>
        <w:t>的神经元。基于上述观察，</w:t>
      </w:r>
      <w:r>
        <w:rPr>
          <w:sz w:val="24"/>
          <w:szCs w:val="24"/>
        </w:rPr>
        <w:t>Pei</w:t>
      </w:r>
      <w:r>
        <w:rPr>
          <w:sz w:val="24"/>
          <w:szCs w:val="24"/>
        </w:rPr>
        <w:t>等人提出了神经元覆盖指标，评估测试用例集激活的神经元数目</w:t>
      </w:r>
      <w:r>
        <w:rPr>
          <w:sz w:val="24"/>
          <w:szCs w:val="24"/>
        </w:rPr>
        <w:t>[94]</w:t>
      </w:r>
      <w:r>
        <w:rPr>
          <w:sz w:val="24"/>
          <w:szCs w:val="24"/>
        </w:rPr>
        <w:t>。</w:t>
      </w:r>
      <w:r>
        <w:rPr>
          <w:sz w:val="24"/>
          <w:szCs w:val="24"/>
        </w:rPr>
        <w:t>Tian</w:t>
      </w:r>
      <w:r>
        <w:rPr>
          <w:sz w:val="24"/>
          <w:szCs w:val="24"/>
        </w:rPr>
        <w:t>等人利用神经元覆盖指标，生成测试用例，激活智能系统大多数的神经元，并通过经验研究的方式验证该方法生成的测试用例集可以发现更多智能系统不正确的行为</w:t>
      </w:r>
      <w:r>
        <w:rPr>
          <w:rFonts w:hint="eastAsia"/>
          <w:sz w:val="24"/>
          <w:szCs w:val="24"/>
        </w:rPr>
        <w:t>；</w:t>
      </w:r>
      <w:r>
        <w:rPr>
          <w:b/>
          <w:sz w:val="24"/>
          <w:szCs w:val="24"/>
        </w:rPr>
        <w:t>（</w:t>
      </w:r>
      <w:r>
        <w:rPr>
          <w:b/>
          <w:sz w:val="24"/>
          <w:szCs w:val="24"/>
        </w:rPr>
        <w:t>c</w:t>
      </w:r>
      <w:r>
        <w:rPr>
          <w:b/>
          <w:sz w:val="24"/>
          <w:szCs w:val="24"/>
        </w:rPr>
        <w:t>）基于场景和功能：</w:t>
      </w:r>
      <w:r>
        <w:rPr>
          <w:sz w:val="24"/>
          <w:szCs w:val="24"/>
        </w:rPr>
        <w:t>基于场景的测试技术通过给定的场景及任务测试</w:t>
      </w:r>
      <w:r>
        <w:rPr>
          <w:rFonts w:hint="eastAsia"/>
          <w:sz w:val="24"/>
          <w:szCs w:val="24"/>
        </w:rPr>
        <w:t>智能化软件</w:t>
      </w:r>
      <w:r>
        <w:rPr>
          <w:sz w:val="24"/>
          <w:szCs w:val="24"/>
        </w:rPr>
        <w:t>系统的实际表现。例如，前文提到的</w:t>
      </w:r>
      <w:r>
        <w:rPr>
          <w:sz w:val="24"/>
          <w:szCs w:val="24"/>
        </w:rPr>
        <w:t xml:space="preserve"> DARPA </w:t>
      </w:r>
      <w:r>
        <w:rPr>
          <w:sz w:val="24"/>
          <w:szCs w:val="24"/>
        </w:rPr>
        <w:t>无人驾驶挑战赛中，无人驾驶汽车需要在指定时间内安全地穿越莫哈韦沙漠中的一个区域。对于一些较为简单的</w:t>
      </w:r>
      <w:r>
        <w:rPr>
          <w:rFonts w:hint="eastAsia"/>
          <w:sz w:val="24"/>
          <w:szCs w:val="24"/>
        </w:rPr>
        <w:t>智能化软件</w:t>
      </w:r>
      <w:r>
        <w:rPr>
          <w:sz w:val="24"/>
          <w:szCs w:val="24"/>
        </w:rPr>
        <w:t>系统的测试，测试人员可以枚举测试场景及任务以验证系统在这些场景下的表现是否符合预期。但是，对于复杂的</w:t>
      </w:r>
      <w:r>
        <w:rPr>
          <w:rFonts w:hint="eastAsia"/>
          <w:sz w:val="24"/>
          <w:szCs w:val="24"/>
        </w:rPr>
        <w:t>智能化软件</w:t>
      </w:r>
      <w:r>
        <w:rPr>
          <w:sz w:val="24"/>
          <w:szCs w:val="24"/>
        </w:rPr>
        <w:t>系统，穷举测试场景与任务是十分耗时耗力且效率低下的。并且，在组合场景与任务下出现的组合爆炸问题使这种技术难以应用。此外，这种技术的测试结果仅从宏观层面对</w:t>
      </w:r>
      <w:r>
        <w:rPr>
          <w:rFonts w:hint="eastAsia"/>
          <w:sz w:val="24"/>
          <w:szCs w:val="24"/>
        </w:rPr>
        <w:t>智能化软件</w:t>
      </w:r>
      <w:r>
        <w:rPr>
          <w:sz w:val="24"/>
          <w:szCs w:val="24"/>
        </w:rPr>
        <w:t>系统进行定性评价</w:t>
      </w:r>
      <w:r>
        <w:rPr>
          <w:sz w:val="24"/>
          <w:szCs w:val="24"/>
        </w:rPr>
        <w:t>[44]</w:t>
      </w:r>
      <w:r>
        <w:rPr>
          <w:sz w:val="24"/>
          <w:szCs w:val="24"/>
        </w:rPr>
        <w:t>，难以从微观层面对</w:t>
      </w:r>
      <w:r>
        <w:rPr>
          <w:rFonts w:hint="eastAsia"/>
          <w:sz w:val="24"/>
          <w:szCs w:val="24"/>
        </w:rPr>
        <w:t>智能化软件</w:t>
      </w:r>
      <w:r>
        <w:rPr>
          <w:sz w:val="24"/>
          <w:szCs w:val="24"/>
        </w:rPr>
        <w:t>系统的功能质量进行定量评价。基于功能的测试技术将</w:t>
      </w:r>
      <w:r>
        <w:rPr>
          <w:rFonts w:hint="eastAsia"/>
          <w:sz w:val="24"/>
          <w:szCs w:val="24"/>
        </w:rPr>
        <w:t>智能化软件</w:t>
      </w:r>
      <w:r>
        <w:rPr>
          <w:sz w:val="24"/>
          <w:szCs w:val="24"/>
        </w:rPr>
        <w:t>系统按功能划分子模块，并针对每个子模块生成测试用例并针对功能进行测试。例如，一个无人驾驶系统可以被划分为感知及识别</w:t>
      </w:r>
      <w:r>
        <w:rPr>
          <w:sz w:val="24"/>
          <w:szCs w:val="24"/>
        </w:rPr>
        <w:lastRenderedPageBreak/>
        <w:t>模块、决策模块及动作执行模块</w:t>
      </w:r>
      <w:r>
        <w:rPr>
          <w:sz w:val="24"/>
          <w:szCs w:val="24"/>
        </w:rPr>
        <w:t>[45][46]</w:t>
      </w:r>
      <w:r>
        <w:rPr>
          <w:sz w:val="24"/>
          <w:szCs w:val="24"/>
        </w:rPr>
        <w:t>。该技术为这些模块分别生成测试用例，并对模块的功能正确性进行检验。</w:t>
      </w:r>
    </w:p>
    <w:p w14:paraId="3204048B"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6</w:t>
      </w:r>
      <w:r>
        <w:rPr>
          <w:rFonts w:hint="eastAsia"/>
          <w:b/>
          <w:sz w:val="24"/>
          <w:szCs w:val="24"/>
        </w:rPr>
        <w:t>）智能化软件</w:t>
      </w:r>
      <w:r>
        <w:rPr>
          <w:b/>
          <w:sz w:val="24"/>
          <w:szCs w:val="24"/>
        </w:rPr>
        <w:t>系统的质量评价指标及模型存在缺失：</w:t>
      </w:r>
      <w:r>
        <w:rPr>
          <w:sz w:val="24"/>
          <w:szCs w:val="24"/>
        </w:rPr>
        <w:t>对于传统的软件系统，测试人员可根据</w:t>
      </w:r>
      <w:r>
        <w:rPr>
          <w:sz w:val="24"/>
          <w:szCs w:val="24"/>
        </w:rPr>
        <w:t>McCall</w:t>
      </w:r>
      <w:r>
        <w:rPr>
          <w:sz w:val="24"/>
          <w:szCs w:val="24"/>
        </w:rPr>
        <w:t>质量模型、</w:t>
      </w:r>
      <w:r>
        <w:rPr>
          <w:sz w:val="24"/>
          <w:szCs w:val="24"/>
        </w:rPr>
        <w:t>ISO/IEC 25010</w:t>
      </w:r>
      <w:r>
        <w:rPr>
          <w:sz w:val="24"/>
          <w:szCs w:val="24"/>
        </w:rPr>
        <w:t>质量模型等成熟的软件质量模型为待测系统选定质量特性，</w:t>
      </w:r>
      <w:r>
        <w:rPr>
          <w:rFonts w:hint="eastAsia"/>
          <w:sz w:val="24"/>
          <w:szCs w:val="24"/>
        </w:rPr>
        <w:t>并</w:t>
      </w:r>
      <w:r>
        <w:rPr>
          <w:sz w:val="24"/>
          <w:szCs w:val="24"/>
        </w:rPr>
        <w:t>评估系统在测试中</w:t>
      </w:r>
      <w:r>
        <w:rPr>
          <w:rFonts w:hint="eastAsia"/>
          <w:sz w:val="24"/>
          <w:szCs w:val="24"/>
        </w:rPr>
        <w:t>（</w:t>
      </w:r>
      <w:r>
        <w:rPr>
          <w:sz w:val="24"/>
          <w:szCs w:val="24"/>
        </w:rPr>
        <w:t>的表现</w:t>
      </w:r>
      <w:r>
        <w:rPr>
          <w:rFonts w:hint="eastAsia"/>
          <w:sz w:val="24"/>
          <w:szCs w:val="24"/>
        </w:rPr>
        <w:t>是否）</w:t>
      </w:r>
      <w:r>
        <w:rPr>
          <w:sz w:val="24"/>
          <w:szCs w:val="24"/>
        </w:rPr>
        <w:t>满足</w:t>
      </w:r>
      <w:r>
        <w:rPr>
          <w:rFonts w:hint="eastAsia"/>
          <w:sz w:val="24"/>
          <w:szCs w:val="24"/>
        </w:rPr>
        <w:t>给定</w:t>
      </w:r>
      <w:r>
        <w:rPr>
          <w:sz w:val="24"/>
          <w:szCs w:val="24"/>
        </w:rPr>
        <w:t>需求或特性的程度。</w:t>
      </w:r>
      <w:r>
        <w:rPr>
          <w:rFonts w:hint="eastAsia"/>
          <w:sz w:val="24"/>
          <w:szCs w:val="24"/>
        </w:rPr>
        <w:t>智能化软件</w:t>
      </w:r>
      <w:r>
        <w:rPr>
          <w:sz w:val="24"/>
          <w:szCs w:val="24"/>
        </w:rPr>
        <w:t>系统与传统软件系统最大的不同是前者所特有的人工智能</w:t>
      </w:r>
      <w:r>
        <w:rPr>
          <w:rFonts w:hint="eastAsia"/>
          <w:sz w:val="24"/>
          <w:szCs w:val="24"/>
        </w:rPr>
        <w:t>，</w:t>
      </w:r>
      <w:r>
        <w:rPr>
          <w:sz w:val="24"/>
          <w:szCs w:val="24"/>
        </w:rPr>
        <w:t>因此，对</w:t>
      </w:r>
      <w:r>
        <w:rPr>
          <w:rFonts w:hint="eastAsia"/>
          <w:sz w:val="24"/>
          <w:szCs w:val="24"/>
        </w:rPr>
        <w:t>智能化软件</w:t>
      </w:r>
      <w:r>
        <w:rPr>
          <w:sz w:val="24"/>
          <w:szCs w:val="24"/>
        </w:rPr>
        <w:t>系统</w:t>
      </w:r>
      <w:r>
        <w:rPr>
          <w:rFonts w:hint="eastAsia"/>
          <w:sz w:val="24"/>
          <w:szCs w:val="24"/>
        </w:rPr>
        <w:t>的</w:t>
      </w:r>
      <w:r>
        <w:rPr>
          <w:sz w:val="24"/>
          <w:szCs w:val="24"/>
        </w:rPr>
        <w:t>质量</w:t>
      </w:r>
      <w:r>
        <w:rPr>
          <w:rFonts w:hint="eastAsia"/>
          <w:sz w:val="24"/>
          <w:szCs w:val="24"/>
        </w:rPr>
        <w:t>进行评价</w:t>
      </w:r>
      <w:r>
        <w:rPr>
          <w:sz w:val="24"/>
          <w:szCs w:val="24"/>
        </w:rPr>
        <w:t>不可不免地要涉及到对</w:t>
      </w:r>
      <w:r>
        <w:rPr>
          <w:rFonts w:hint="eastAsia"/>
          <w:sz w:val="24"/>
          <w:szCs w:val="24"/>
        </w:rPr>
        <w:t>系统</w:t>
      </w:r>
      <w:r>
        <w:rPr>
          <w:sz w:val="24"/>
          <w:szCs w:val="24"/>
        </w:rPr>
        <w:t>智能</w:t>
      </w:r>
      <w:r>
        <w:rPr>
          <w:rFonts w:hint="eastAsia"/>
          <w:sz w:val="24"/>
          <w:szCs w:val="24"/>
        </w:rPr>
        <w:t>程度</w:t>
      </w:r>
      <w:r>
        <w:rPr>
          <w:sz w:val="24"/>
          <w:szCs w:val="24"/>
        </w:rPr>
        <w:t>的评估</w:t>
      </w:r>
      <w:r>
        <w:rPr>
          <w:rFonts w:hint="eastAsia"/>
          <w:sz w:val="24"/>
          <w:szCs w:val="24"/>
        </w:rPr>
        <w:t>。现有的</w:t>
      </w:r>
      <w:r>
        <w:rPr>
          <w:sz w:val="24"/>
          <w:szCs w:val="24"/>
        </w:rPr>
        <w:t>智能</w:t>
      </w:r>
      <w:r>
        <w:rPr>
          <w:rFonts w:hint="eastAsia"/>
          <w:sz w:val="24"/>
          <w:szCs w:val="24"/>
        </w:rPr>
        <w:t>度评估</w:t>
      </w:r>
      <w:r>
        <w:rPr>
          <w:sz w:val="24"/>
          <w:szCs w:val="24"/>
        </w:rPr>
        <w:t>方法</w:t>
      </w:r>
      <w:r>
        <w:rPr>
          <w:rFonts w:hint="eastAsia"/>
          <w:sz w:val="24"/>
          <w:szCs w:val="24"/>
        </w:rPr>
        <w:t>主要</w:t>
      </w:r>
      <w:r>
        <w:rPr>
          <w:sz w:val="24"/>
          <w:szCs w:val="24"/>
        </w:rPr>
        <w:t>有三类</w:t>
      </w:r>
      <w:r>
        <w:rPr>
          <w:rFonts w:hint="eastAsia"/>
          <w:sz w:val="24"/>
          <w:szCs w:val="24"/>
        </w:rPr>
        <w:t>[</w:t>
      </w:r>
      <w:r>
        <w:rPr>
          <w:sz w:val="24"/>
          <w:szCs w:val="24"/>
        </w:rPr>
        <w:t>109</w:t>
      </w:r>
      <w:r>
        <w:rPr>
          <w:rFonts w:hint="eastAsia"/>
          <w:sz w:val="24"/>
          <w:szCs w:val="24"/>
        </w:rPr>
        <w:t>]</w:t>
      </w:r>
      <w:r>
        <w:rPr>
          <w:sz w:val="24"/>
          <w:szCs w:val="24"/>
        </w:rPr>
        <w:t>，包括</w:t>
      </w:r>
      <w:r>
        <w:rPr>
          <w:rFonts w:hint="eastAsia"/>
          <w:sz w:val="24"/>
          <w:szCs w:val="24"/>
        </w:rPr>
        <w:t>人工</w:t>
      </w:r>
      <w:r>
        <w:rPr>
          <w:sz w:val="24"/>
          <w:szCs w:val="24"/>
        </w:rPr>
        <w:t>辨别</w:t>
      </w:r>
      <w:r>
        <w:rPr>
          <w:rFonts w:hint="eastAsia"/>
          <w:sz w:val="24"/>
          <w:szCs w:val="24"/>
        </w:rPr>
        <w:t>法</w:t>
      </w:r>
      <w:r>
        <w:rPr>
          <w:sz w:val="24"/>
          <w:szCs w:val="24"/>
        </w:rPr>
        <w:t>、</w:t>
      </w:r>
      <w:r>
        <w:rPr>
          <w:rFonts w:hint="eastAsia"/>
          <w:sz w:val="24"/>
          <w:szCs w:val="24"/>
        </w:rPr>
        <w:t>基准任务</w:t>
      </w:r>
      <w:r>
        <w:rPr>
          <w:sz w:val="24"/>
          <w:szCs w:val="24"/>
        </w:rPr>
        <w:t>法</w:t>
      </w:r>
      <w:r>
        <w:rPr>
          <w:rFonts w:hint="eastAsia"/>
          <w:sz w:val="24"/>
          <w:szCs w:val="24"/>
        </w:rPr>
        <w:t>、伙伴</w:t>
      </w:r>
      <w:r>
        <w:rPr>
          <w:sz w:val="24"/>
          <w:szCs w:val="24"/>
        </w:rPr>
        <w:t>对抗法</w:t>
      </w:r>
      <w:r>
        <w:rPr>
          <w:rFonts w:hint="eastAsia"/>
          <w:sz w:val="24"/>
          <w:szCs w:val="24"/>
        </w:rPr>
        <w:t>，</w:t>
      </w:r>
      <w:r>
        <w:rPr>
          <w:sz w:val="24"/>
          <w:szCs w:val="24"/>
        </w:rPr>
        <w:t>然而这</w:t>
      </w:r>
      <w:r>
        <w:rPr>
          <w:rFonts w:hint="eastAsia"/>
          <w:sz w:val="24"/>
          <w:szCs w:val="24"/>
        </w:rPr>
        <w:t>三类</w:t>
      </w:r>
      <w:r>
        <w:rPr>
          <w:sz w:val="24"/>
          <w:szCs w:val="24"/>
        </w:rPr>
        <w:t>方法</w:t>
      </w:r>
      <w:r>
        <w:rPr>
          <w:rFonts w:hint="eastAsia"/>
          <w:sz w:val="24"/>
          <w:szCs w:val="24"/>
        </w:rPr>
        <w:t>分别</w:t>
      </w:r>
      <w:r>
        <w:rPr>
          <w:sz w:val="24"/>
          <w:szCs w:val="24"/>
        </w:rPr>
        <w:t>存在</w:t>
      </w:r>
      <w:r>
        <w:rPr>
          <w:rFonts w:hint="eastAsia"/>
          <w:sz w:val="24"/>
          <w:szCs w:val="24"/>
        </w:rPr>
        <w:t>实验设置</w:t>
      </w:r>
      <w:r>
        <w:rPr>
          <w:sz w:val="24"/>
          <w:szCs w:val="24"/>
        </w:rPr>
        <w:t>困难、</w:t>
      </w:r>
      <w:r>
        <w:rPr>
          <w:rFonts w:hint="eastAsia"/>
          <w:sz w:val="24"/>
          <w:szCs w:val="24"/>
        </w:rPr>
        <w:t>评估</w:t>
      </w:r>
      <w:r>
        <w:rPr>
          <w:sz w:val="24"/>
          <w:szCs w:val="24"/>
        </w:rPr>
        <w:t>结果</w:t>
      </w:r>
      <w:r>
        <w:rPr>
          <w:rFonts w:hint="eastAsia"/>
          <w:sz w:val="24"/>
          <w:szCs w:val="24"/>
        </w:rPr>
        <w:t>片面</w:t>
      </w:r>
      <w:r>
        <w:rPr>
          <w:sz w:val="24"/>
          <w:szCs w:val="24"/>
        </w:rPr>
        <w:t>、</w:t>
      </w:r>
      <w:r>
        <w:rPr>
          <w:rFonts w:hint="eastAsia"/>
          <w:sz w:val="24"/>
          <w:szCs w:val="24"/>
        </w:rPr>
        <w:t>结果</w:t>
      </w:r>
      <w:r>
        <w:rPr>
          <w:sz w:val="24"/>
          <w:szCs w:val="24"/>
        </w:rPr>
        <w:t>依赖</w:t>
      </w:r>
      <w:r>
        <w:rPr>
          <w:rFonts w:hint="eastAsia"/>
          <w:sz w:val="24"/>
          <w:szCs w:val="24"/>
        </w:rPr>
        <w:t>于对矿</w:t>
      </w:r>
      <w:r>
        <w:rPr>
          <w:sz w:val="24"/>
          <w:szCs w:val="24"/>
        </w:rPr>
        <w:t>伙伴的问题</w:t>
      </w:r>
      <w:r>
        <w:rPr>
          <w:rFonts w:hint="eastAsia"/>
          <w:sz w:val="24"/>
          <w:szCs w:val="24"/>
        </w:rPr>
        <w:t>，</w:t>
      </w:r>
      <w:r>
        <w:rPr>
          <w:sz w:val="24"/>
          <w:szCs w:val="24"/>
        </w:rPr>
        <w:t>且未有</w:t>
      </w:r>
      <w:r>
        <w:rPr>
          <w:rFonts w:hint="eastAsia"/>
          <w:sz w:val="24"/>
          <w:szCs w:val="24"/>
        </w:rPr>
        <w:t>较为系统</w:t>
      </w:r>
      <w:r>
        <w:rPr>
          <w:sz w:val="24"/>
          <w:szCs w:val="24"/>
        </w:rPr>
        <w:t>的评价指标及模型。有研究者提出通过评价智能系统与人类在行为上的相似性来评估智能系统的质量</w:t>
      </w:r>
      <w:r>
        <w:rPr>
          <w:sz w:val="24"/>
          <w:szCs w:val="24"/>
        </w:rPr>
        <w:t>[48][49]</w:t>
      </w:r>
      <w:r>
        <w:rPr>
          <w:sz w:val="24"/>
          <w:szCs w:val="24"/>
        </w:rPr>
        <w:t>，但仍然没有合适的度量标准。此外，很多</w:t>
      </w:r>
      <w:r>
        <w:rPr>
          <w:rFonts w:hint="eastAsia"/>
          <w:sz w:val="24"/>
          <w:szCs w:val="24"/>
        </w:rPr>
        <w:t>智能化软件</w:t>
      </w:r>
      <w:r>
        <w:rPr>
          <w:sz w:val="24"/>
          <w:szCs w:val="24"/>
        </w:rPr>
        <w:t>系统是多目标的，例如，无人驾驶系统会考虑驾乘舒适性、燃油消耗等。</w:t>
      </w:r>
      <w:r>
        <w:rPr>
          <w:rFonts w:hint="eastAsia"/>
          <w:sz w:val="24"/>
          <w:szCs w:val="24"/>
        </w:rPr>
        <w:t>智能化软件</w:t>
      </w:r>
      <w:r>
        <w:rPr>
          <w:sz w:val="24"/>
          <w:szCs w:val="24"/>
        </w:rPr>
        <w:t>系统在多目标情景下会依据目标优先级的不同而展现出不同的行为</w:t>
      </w:r>
      <w:r>
        <w:rPr>
          <w:sz w:val="24"/>
          <w:szCs w:val="24"/>
        </w:rPr>
        <w:t>[42]</w:t>
      </w:r>
      <w:r>
        <w:rPr>
          <w:sz w:val="24"/>
          <w:szCs w:val="24"/>
        </w:rPr>
        <w:t>。在缺乏针对性质量评价指标及模型的情况下，难以对</w:t>
      </w:r>
      <w:r>
        <w:rPr>
          <w:rFonts w:hint="eastAsia"/>
          <w:sz w:val="24"/>
          <w:szCs w:val="24"/>
        </w:rPr>
        <w:t>智能化软件</w:t>
      </w:r>
      <w:r>
        <w:rPr>
          <w:sz w:val="24"/>
          <w:szCs w:val="24"/>
        </w:rPr>
        <w:t>系统的质量进行系统有效的评估。</w:t>
      </w:r>
    </w:p>
    <w:p w14:paraId="5F2F26D4" w14:textId="77777777" w:rsidR="00C94B06" w:rsidRDefault="00C554F8">
      <w:pPr>
        <w:snapToGrid w:val="0"/>
        <w:spacing w:line="360" w:lineRule="auto"/>
        <w:ind w:firstLine="420"/>
        <w:rPr>
          <w:sz w:val="24"/>
          <w:szCs w:val="24"/>
        </w:rPr>
      </w:pPr>
      <w:r>
        <w:rPr>
          <w:sz w:val="24"/>
          <w:szCs w:val="24"/>
        </w:rPr>
        <w:t>综上所述，</w:t>
      </w:r>
      <w:bookmarkStart w:id="2" w:name="OLE_LINK9"/>
      <w:bookmarkStart w:id="3" w:name="OLE_LINK8"/>
      <w:r>
        <w:rPr>
          <w:rFonts w:hint="eastAsia"/>
          <w:sz w:val="24"/>
          <w:szCs w:val="24"/>
        </w:rPr>
        <w:t>智能化软件</w:t>
      </w:r>
      <w:r>
        <w:rPr>
          <w:sz w:val="24"/>
          <w:szCs w:val="24"/>
        </w:rPr>
        <w:t>系统测试</w:t>
      </w:r>
      <w:bookmarkEnd w:id="2"/>
      <w:bookmarkEnd w:id="3"/>
      <w:r>
        <w:rPr>
          <w:sz w:val="24"/>
          <w:szCs w:val="24"/>
        </w:rPr>
        <w:t>方面的研究工作仍存在诸多不足，</w:t>
      </w:r>
      <w:r>
        <w:rPr>
          <w:b/>
          <w:sz w:val="24"/>
          <w:szCs w:val="24"/>
        </w:rPr>
        <w:t>亟待探索有效且高效的新型</w:t>
      </w:r>
      <w:r>
        <w:rPr>
          <w:rFonts w:hint="eastAsia"/>
          <w:b/>
          <w:sz w:val="24"/>
          <w:szCs w:val="24"/>
        </w:rPr>
        <w:t>智能化软件</w:t>
      </w:r>
      <w:r>
        <w:rPr>
          <w:b/>
          <w:sz w:val="24"/>
          <w:szCs w:val="24"/>
        </w:rPr>
        <w:t>系统的测试方法与技术。本课题旨在针对</w:t>
      </w:r>
      <w:r>
        <w:rPr>
          <w:rFonts w:hint="eastAsia"/>
          <w:b/>
          <w:sz w:val="24"/>
          <w:szCs w:val="24"/>
        </w:rPr>
        <w:t>智能化软件</w:t>
      </w:r>
      <w:r>
        <w:rPr>
          <w:b/>
          <w:sz w:val="24"/>
          <w:szCs w:val="24"/>
        </w:rPr>
        <w:t>系统测试的测试方面的问题与挑战，探索</w:t>
      </w:r>
      <w:r>
        <w:rPr>
          <w:rFonts w:hint="eastAsia"/>
          <w:b/>
          <w:sz w:val="24"/>
          <w:szCs w:val="24"/>
        </w:rPr>
        <w:t>智能化软件</w:t>
      </w:r>
      <w:r>
        <w:rPr>
          <w:b/>
          <w:sz w:val="24"/>
          <w:szCs w:val="24"/>
        </w:rPr>
        <w:t>系统的测试关键技术，以系统有效的方式检测与评估</w:t>
      </w:r>
      <w:r>
        <w:rPr>
          <w:rFonts w:hint="eastAsia"/>
          <w:b/>
          <w:sz w:val="24"/>
          <w:szCs w:val="24"/>
        </w:rPr>
        <w:t>智能化软件</w:t>
      </w:r>
      <w:r>
        <w:rPr>
          <w:b/>
          <w:sz w:val="24"/>
          <w:szCs w:val="24"/>
        </w:rPr>
        <w:t>系统的质量，为开发可靠的</w:t>
      </w:r>
      <w:r>
        <w:rPr>
          <w:rFonts w:hint="eastAsia"/>
          <w:b/>
          <w:sz w:val="24"/>
          <w:szCs w:val="24"/>
        </w:rPr>
        <w:t>智能化软件</w:t>
      </w:r>
      <w:r>
        <w:rPr>
          <w:b/>
          <w:sz w:val="24"/>
          <w:szCs w:val="24"/>
        </w:rPr>
        <w:t>系统提供新型测试理论与工具支持。</w:t>
      </w:r>
    </w:p>
    <w:p w14:paraId="2EF18728" w14:textId="77777777" w:rsidR="00C94B06" w:rsidRDefault="00C554F8">
      <w:pPr>
        <w:spacing w:beforeLines="50" w:before="156" w:afterLines="100" w:after="312" w:line="360" w:lineRule="auto"/>
        <w:ind w:hanging="32"/>
        <w:rPr>
          <w:rFonts w:eastAsia="黑体"/>
          <w:b/>
          <w:spacing w:val="4"/>
          <w:sz w:val="24"/>
          <w:szCs w:val="24"/>
        </w:rPr>
      </w:pPr>
      <w:r>
        <w:rPr>
          <w:rFonts w:eastAsia="黑体"/>
          <w:b/>
          <w:spacing w:val="4"/>
          <w:sz w:val="24"/>
          <w:szCs w:val="24"/>
        </w:rPr>
        <w:t>参考文献</w:t>
      </w:r>
    </w:p>
    <w:p w14:paraId="02DAD1D7" w14:textId="77777777" w:rsidR="00C94B06" w:rsidRDefault="00C554F8">
      <w:pPr>
        <w:numPr>
          <w:ilvl w:val="0"/>
          <w:numId w:val="5"/>
        </w:numPr>
        <w:adjustRightInd w:val="0"/>
        <w:spacing w:line="360" w:lineRule="auto"/>
        <w:ind w:left="284" w:hanging="284"/>
        <w:textAlignment w:val="baseline"/>
        <w:rPr>
          <w:color w:val="222222"/>
          <w:sz w:val="24"/>
          <w:szCs w:val="24"/>
          <w:shd w:val="clear" w:color="auto" w:fill="FFFFFF"/>
          <w:lang w:val="it-IT"/>
        </w:rPr>
      </w:pPr>
      <w:r>
        <w:rPr>
          <w:color w:val="222222"/>
          <w:sz w:val="24"/>
          <w:szCs w:val="24"/>
          <w:shd w:val="clear" w:color="auto" w:fill="FFFFFF"/>
          <w:lang w:val="it-IT"/>
        </w:rPr>
        <w:t xml:space="preserve"> V. Rausch, A. Hansen, E. Solowjow, C. Liu, E. Kreuzer, J. K. Hedrick. </w:t>
      </w:r>
      <w:bookmarkStart w:id="4" w:name="OLE_LINK5"/>
      <w:bookmarkStart w:id="5" w:name="OLE_LINK6"/>
      <w:r>
        <w:rPr>
          <w:color w:val="222222"/>
          <w:sz w:val="24"/>
          <w:szCs w:val="24"/>
          <w:shd w:val="clear" w:color="auto" w:fill="FFFFFF"/>
          <w:lang w:val="it-IT"/>
        </w:rPr>
        <w:t>Learning a</w:t>
      </w:r>
    </w:p>
    <w:p w14:paraId="1FB0E373" w14:textId="77777777" w:rsidR="00C94B06" w:rsidRDefault="00C554F8">
      <w:pPr>
        <w:adjustRightInd w:val="0"/>
        <w:spacing w:line="360" w:lineRule="auto"/>
        <w:ind w:leftChars="197" w:left="414"/>
        <w:textAlignment w:val="baseline"/>
        <w:rPr>
          <w:color w:val="222222"/>
          <w:sz w:val="24"/>
          <w:szCs w:val="24"/>
          <w:shd w:val="clear" w:color="auto" w:fill="FFFFFF"/>
          <w:lang w:val="it-IT"/>
        </w:rPr>
      </w:pPr>
      <w:r>
        <w:rPr>
          <w:color w:val="222222"/>
          <w:sz w:val="24"/>
          <w:szCs w:val="24"/>
          <w:shd w:val="clear" w:color="auto" w:fill="FFFFFF"/>
          <w:lang w:val="it-IT"/>
        </w:rPr>
        <w:t>Deep Neural Net Policy for End-to-End Control of Autonomous Vehicles</w:t>
      </w:r>
      <w:bookmarkEnd w:id="4"/>
      <w:bookmarkEnd w:id="5"/>
      <w:r>
        <w:rPr>
          <w:rFonts w:hint="eastAsia"/>
          <w:color w:val="222222"/>
          <w:sz w:val="24"/>
          <w:szCs w:val="24"/>
          <w:shd w:val="clear" w:color="auto" w:fill="FFFFFF"/>
          <w:lang w:val="it-IT"/>
        </w:rPr>
        <w:t xml:space="preserve">. </w:t>
      </w:r>
      <w:r>
        <w:rPr>
          <w:i/>
          <w:color w:val="222222"/>
          <w:sz w:val="24"/>
          <w:szCs w:val="24"/>
          <w:shd w:val="clear" w:color="auto" w:fill="FFFFFF"/>
          <w:lang w:val="it-IT"/>
        </w:rPr>
        <w:t xml:space="preserve">Proceedings of the 2017 American Control Conference </w:t>
      </w:r>
      <w:r>
        <w:rPr>
          <w:color w:val="222222"/>
          <w:sz w:val="24"/>
          <w:szCs w:val="24"/>
          <w:shd w:val="clear" w:color="auto" w:fill="FFFFFF"/>
          <w:lang w:val="it-IT"/>
        </w:rPr>
        <w:t xml:space="preserve">(ACC’17), </w:t>
      </w:r>
      <w:r>
        <w:rPr>
          <w:spacing w:val="4"/>
          <w:sz w:val="24"/>
          <w:szCs w:val="24"/>
        </w:rPr>
        <w:t>IEEE Computer Society,</w:t>
      </w:r>
      <w:r>
        <w:rPr>
          <w:color w:val="222222"/>
          <w:sz w:val="24"/>
          <w:szCs w:val="24"/>
          <w:shd w:val="clear" w:color="auto" w:fill="FFFFFF"/>
          <w:lang w:val="it-IT"/>
        </w:rPr>
        <w:t xml:space="preserve"> 2017, pp. 4914-4919. </w:t>
      </w:r>
    </w:p>
    <w:p w14:paraId="60126B0D" w14:textId="77777777" w:rsidR="00C94B06" w:rsidRDefault="00C554F8">
      <w:pPr>
        <w:numPr>
          <w:ilvl w:val="0"/>
          <w:numId w:val="5"/>
        </w:numPr>
        <w:adjustRightInd w:val="0"/>
        <w:spacing w:line="360" w:lineRule="auto"/>
        <w:ind w:left="709" w:hanging="709"/>
        <w:textAlignment w:val="baseline"/>
        <w:rPr>
          <w:color w:val="222222"/>
          <w:sz w:val="24"/>
          <w:szCs w:val="24"/>
          <w:shd w:val="clear" w:color="auto" w:fill="FFFFFF"/>
          <w:lang w:val="it-IT"/>
        </w:rPr>
      </w:pPr>
      <w:r>
        <w:rPr>
          <w:color w:val="222222"/>
          <w:sz w:val="24"/>
          <w:szCs w:val="24"/>
          <w:shd w:val="clear" w:color="auto" w:fill="FFFFFF"/>
          <w:lang w:val="it-IT"/>
        </w:rPr>
        <w:t xml:space="preserve">K. He, X. Zhang, S. Ren, J. Sun. Deep Residual Learning for Image Recognition. </w:t>
      </w:r>
    </w:p>
    <w:p w14:paraId="3DA1AC03" w14:textId="77777777" w:rsidR="00C94B06" w:rsidRDefault="00C554F8">
      <w:pPr>
        <w:adjustRightInd w:val="0"/>
        <w:spacing w:line="360" w:lineRule="auto"/>
        <w:ind w:leftChars="200" w:left="420"/>
        <w:textAlignment w:val="baseline"/>
        <w:rPr>
          <w:color w:val="222222"/>
          <w:sz w:val="24"/>
          <w:szCs w:val="24"/>
          <w:shd w:val="clear" w:color="auto" w:fill="FFFFFF"/>
          <w:lang w:val="it-IT"/>
        </w:rPr>
      </w:pPr>
      <w:r>
        <w:rPr>
          <w:i/>
          <w:color w:val="222222"/>
          <w:sz w:val="24"/>
          <w:szCs w:val="24"/>
          <w:shd w:val="clear" w:color="auto" w:fill="FFFFFF"/>
          <w:lang w:val="it-IT"/>
        </w:rPr>
        <w:t xml:space="preserve">Proceedings of the IEEE conference on computer vision and pattern recognition </w:t>
      </w:r>
      <w:r>
        <w:rPr>
          <w:color w:val="222222"/>
          <w:sz w:val="24"/>
          <w:szCs w:val="24"/>
          <w:shd w:val="clear" w:color="auto" w:fill="FFFFFF"/>
          <w:lang w:val="it-IT"/>
        </w:rPr>
        <w:t xml:space="preserve">(CVPR’16), </w:t>
      </w:r>
      <w:r>
        <w:rPr>
          <w:spacing w:val="4"/>
          <w:sz w:val="24"/>
          <w:szCs w:val="24"/>
        </w:rPr>
        <w:t>IEEE Computer Society,</w:t>
      </w:r>
      <w:r>
        <w:rPr>
          <w:color w:val="222222"/>
          <w:sz w:val="24"/>
          <w:szCs w:val="24"/>
          <w:shd w:val="clear" w:color="auto" w:fill="FFFFFF"/>
          <w:lang w:val="it-IT"/>
        </w:rPr>
        <w:t xml:space="preserve"> 2016, pp. 770-778. </w:t>
      </w:r>
    </w:p>
    <w:p w14:paraId="7E50C434" w14:textId="77777777" w:rsidR="00C94B06" w:rsidRDefault="00C554F8">
      <w:pPr>
        <w:numPr>
          <w:ilvl w:val="0"/>
          <w:numId w:val="5"/>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 xml:space="preserve">M. A. O. Vasilescu, D. Terzopoulos. Multilinear Image Analysis for Facial </w:t>
      </w:r>
      <w:r>
        <w:rPr>
          <w:color w:val="222222"/>
          <w:sz w:val="24"/>
          <w:szCs w:val="24"/>
          <w:shd w:val="clear" w:color="auto" w:fill="FFFFFF"/>
          <w:lang w:val="it-IT"/>
        </w:rPr>
        <w:lastRenderedPageBreak/>
        <w:t xml:space="preserve">Recognition. </w:t>
      </w:r>
      <w:r>
        <w:rPr>
          <w:i/>
          <w:color w:val="222222"/>
          <w:sz w:val="24"/>
          <w:szCs w:val="24"/>
          <w:shd w:val="clear" w:color="auto" w:fill="FFFFFF"/>
          <w:lang w:val="it-IT"/>
        </w:rPr>
        <w:t>Proceedings of the 16th In International Conference on Pattern Recognition</w:t>
      </w:r>
      <w:r>
        <w:rPr>
          <w:color w:val="222222"/>
          <w:sz w:val="24"/>
          <w:szCs w:val="24"/>
          <w:shd w:val="clear" w:color="auto" w:fill="FFFFFF"/>
          <w:lang w:val="it-IT"/>
        </w:rPr>
        <w:t xml:space="preserve"> (ICPR’02), IEEE </w:t>
      </w:r>
      <w:r>
        <w:rPr>
          <w:spacing w:val="4"/>
          <w:sz w:val="24"/>
          <w:szCs w:val="24"/>
        </w:rPr>
        <w:t>Computer Society,</w:t>
      </w:r>
      <w:r>
        <w:rPr>
          <w:color w:val="222222"/>
          <w:sz w:val="24"/>
          <w:szCs w:val="24"/>
          <w:shd w:val="clear" w:color="auto" w:fill="FFFFFF"/>
          <w:lang w:val="it-IT"/>
        </w:rPr>
        <w:t xml:space="preserve"> 2002, pp. 511-514. </w:t>
      </w:r>
    </w:p>
    <w:p w14:paraId="7B840C47" w14:textId="77777777" w:rsidR="00C94B06" w:rsidRDefault="00C554F8">
      <w:pPr>
        <w:numPr>
          <w:ilvl w:val="0"/>
          <w:numId w:val="5"/>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 xml:space="preserve">W. Xiong, J. Droppo, X. Huang, F. Seide, M. L. Seltzer, A. Stolcke, G. Zweig. Toward Human Parity in Conversational Speech Recognition. </w:t>
      </w:r>
      <w:r>
        <w:rPr>
          <w:i/>
          <w:color w:val="222222"/>
          <w:sz w:val="24"/>
          <w:szCs w:val="24"/>
          <w:shd w:val="clear" w:color="auto" w:fill="FFFFFF"/>
          <w:lang w:val="it-IT"/>
        </w:rPr>
        <w:t xml:space="preserve">Proceedings of the IEEE/ACM Transactions on Audio, Speech and Language Processing </w:t>
      </w:r>
      <w:r>
        <w:rPr>
          <w:color w:val="222222"/>
          <w:sz w:val="24"/>
          <w:szCs w:val="24"/>
          <w:shd w:val="clear" w:color="auto" w:fill="FFFFFF"/>
          <w:lang w:val="it-IT"/>
        </w:rPr>
        <w:t xml:space="preserve">(TASLP’17), IEEE </w:t>
      </w:r>
      <w:r>
        <w:rPr>
          <w:spacing w:val="4"/>
          <w:sz w:val="24"/>
          <w:szCs w:val="24"/>
        </w:rPr>
        <w:t>Computer Society,</w:t>
      </w:r>
      <w:r>
        <w:rPr>
          <w:color w:val="222222"/>
          <w:sz w:val="24"/>
          <w:szCs w:val="24"/>
          <w:shd w:val="clear" w:color="auto" w:fill="FFFFFF"/>
          <w:lang w:val="it-IT"/>
        </w:rPr>
        <w:t xml:space="preserve"> 2017, pp. 2410-2423.</w:t>
      </w:r>
    </w:p>
    <w:p w14:paraId="13D7F6B5" w14:textId="77777777" w:rsidR="00C94B06" w:rsidRDefault="00C554F8">
      <w:pPr>
        <w:numPr>
          <w:ilvl w:val="0"/>
          <w:numId w:val="5"/>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Silver D, Huang A, Maddison C J, et al. Mastering the game of Go with deep neural networks and tree search[J]. Nature, 2016, 529(7587): 484-489.</w:t>
      </w:r>
    </w:p>
    <w:p w14:paraId="5F203B6B" w14:textId="77777777" w:rsidR="00C94B06" w:rsidRDefault="00C554F8">
      <w:pPr>
        <w:numPr>
          <w:ilvl w:val="0"/>
          <w:numId w:val="5"/>
        </w:numPr>
        <w:adjustRightInd w:val="0"/>
        <w:spacing w:line="360" w:lineRule="auto"/>
        <w:ind w:left="426"/>
        <w:textAlignment w:val="baseline"/>
        <w:rPr>
          <w:color w:val="222222"/>
          <w:sz w:val="24"/>
          <w:szCs w:val="24"/>
          <w:shd w:val="clear" w:color="auto" w:fill="FFFFFF"/>
          <w:lang w:val="it-IT"/>
        </w:rPr>
      </w:pPr>
      <w:r>
        <w:rPr>
          <w:color w:val="222222"/>
          <w:sz w:val="24"/>
          <w:szCs w:val="24"/>
          <w:shd w:val="clear" w:color="auto" w:fill="FFFFFF"/>
          <w:lang w:val="it-IT"/>
        </w:rPr>
        <w:t>Silver D, Schrittwieser J, Simonyan K, et al. Mastering the game of Go without human knowledge[J]. Nature, 2017, 550(7676): 354-359.</w:t>
      </w:r>
    </w:p>
    <w:p w14:paraId="72946484" w14:textId="77777777" w:rsidR="00C94B06" w:rsidRDefault="00D87508">
      <w:pPr>
        <w:numPr>
          <w:ilvl w:val="0"/>
          <w:numId w:val="5"/>
        </w:numPr>
        <w:adjustRightInd w:val="0"/>
        <w:spacing w:line="360" w:lineRule="auto"/>
        <w:ind w:left="426"/>
        <w:textAlignment w:val="baseline"/>
        <w:rPr>
          <w:sz w:val="24"/>
          <w:szCs w:val="24"/>
          <w:shd w:val="clear" w:color="auto" w:fill="FFFFFF"/>
          <w:lang w:val="it-IT"/>
        </w:rPr>
      </w:pPr>
      <w:hyperlink r:id="rId26" w:history="1">
        <w:r w:rsidR="00C554F8">
          <w:rPr>
            <w:rStyle w:val="a5"/>
            <w:color w:val="auto"/>
            <w:sz w:val="24"/>
            <w:szCs w:val="24"/>
            <w:shd w:val="clear" w:color="auto" w:fill="FFFFFF"/>
            <w:lang w:val="it-IT"/>
          </w:rPr>
          <w:t>https://www.iyiou.com/p/73145.html</w:t>
        </w:r>
      </w:hyperlink>
      <w:r w:rsidR="00C554F8">
        <w:rPr>
          <w:sz w:val="24"/>
          <w:szCs w:val="24"/>
          <w:shd w:val="clear" w:color="auto" w:fill="FFFFFF"/>
          <w:lang w:val="it-IT"/>
        </w:rPr>
        <w:t>.</w:t>
      </w:r>
    </w:p>
    <w:p w14:paraId="41E10454" w14:textId="77777777" w:rsidR="00C94B06" w:rsidRDefault="00D87508">
      <w:pPr>
        <w:numPr>
          <w:ilvl w:val="0"/>
          <w:numId w:val="5"/>
        </w:numPr>
        <w:adjustRightInd w:val="0"/>
        <w:spacing w:line="360" w:lineRule="auto"/>
        <w:ind w:left="426"/>
        <w:textAlignment w:val="baseline"/>
        <w:rPr>
          <w:sz w:val="24"/>
          <w:szCs w:val="24"/>
          <w:shd w:val="clear" w:color="auto" w:fill="FFFFFF"/>
          <w:lang w:val="it-IT"/>
        </w:rPr>
      </w:pPr>
      <w:hyperlink r:id="rId27" w:history="1">
        <w:r w:rsidR="00C554F8">
          <w:rPr>
            <w:rStyle w:val="a5"/>
            <w:color w:val="auto"/>
            <w:sz w:val="24"/>
            <w:szCs w:val="24"/>
            <w:shd w:val="clear" w:color="auto" w:fill="FFFFFF"/>
            <w:lang w:val="it-IT"/>
          </w:rPr>
          <w:t>http://m.elecfans.com/article/674086.html</w:t>
        </w:r>
      </w:hyperlink>
      <w:r w:rsidR="00C554F8">
        <w:rPr>
          <w:sz w:val="24"/>
          <w:szCs w:val="24"/>
          <w:shd w:val="clear" w:color="auto" w:fill="FFFFFF"/>
          <w:lang w:val="it-IT"/>
        </w:rPr>
        <w:t>.</w:t>
      </w:r>
    </w:p>
    <w:p w14:paraId="706FE567" w14:textId="77777777" w:rsidR="00C94B06" w:rsidRDefault="00D87508">
      <w:pPr>
        <w:numPr>
          <w:ilvl w:val="0"/>
          <w:numId w:val="5"/>
        </w:numPr>
        <w:adjustRightInd w:val="0"/>
        <w:spacing w:line="360" w:lineRule="auto"/>
        <w:ind w:left="426"/>
        <w:textAlignment w:val="baseline"/>
        <w:rPr>
          <w:sz w:val="24"/>
          <w:szCs w:val="24"/>
          <w:shd w:val="clear" w:color="auto" w:fill="FFFFFF"/>
          <w:lang w:val="it-IT"/>
        </w:rPr>
      </w:pPr>
      <w:hyperlink r:id="rId28" w:history="1">
        <w:r w:rsidR="00C554F8">
          <w:rPr>
            <w:rStyle w:val="a5"/>
            <w:color w:val="auto"/>
            <w:sz w:val="24"/>
            <w:szCs w:val="24"/>
            <w:shd w:val="clear" w:color="auto" w:fill="FFFFFF"/>
            <w:lang w:val="it-IT"/>
          </w:rPr>
          <w:t>https://deepmind.com/blog/alphafold/</w:t>
        </w:r>
      </w:hyperlink>
      <w:r w:rsidR="00C554F8">
        <w:rPr>
          <w:sz w:val="24"/>
          <w:szCs w:val="24"/>
          <w:shd w:val="clear" w:color="auto" w:fill="FFFFFF"/>
          <w:lang w:val="it-IT"/>
        </w:rPr>
        <w:t>.</w:t>
      </w:r>
    </w:p>
    <w:p w14:paraId="0FC086EC" w14:textId="77777777" w:rsidR="00C94B06" w:rsidRDefault="00D87508">
      <w:pPr>
        <w:numPr>
          <w:ilvl w:val="0"/>
          <w:numId w:val="5"/>
        </w:numPr>
        <w:adjustRightInd w:val="0"/>
        <w:spacing w:line="360" w:lineRule="auto"/>
        <w:ind w:left="426"/>
        <w:textAlignment w:val="baseline"/>
        <w:rPr>
          <w:sz w:val="24"/>
          <w:szCs w:val="24"/>
          <w:shd w:val="clear" w:color="auto" w:fill="FFFFFF"/>
          <w:lang w:val="it-IT"/>
        </w:rPr>
      </w:pPr>
      <w:hyperlink r:id="rId29" w:history="1">
        <w:r w:rsidR="00C554F8">
          <w:rPr>
            <w:rStyle w:val="a5"/>
            <w:color w:val="auto"/>
            <w:sz w:val="24"/>
            <w:szCs w:val="24"/>
            <w:shd w:val="clear" w:color="auto" w:fill="FFFFFF"/>
            <w:lang w:val="it-IT"/>
          </w:rPr>
          <w:t>https://search.proquest.com/docview/2015377429?pq-origsite=gscholar</w:t>
        </w:r>
      </w:hyperlink>
      <w:r w:rsidR="00C554F8">
        <w:rPr>
          <w:sz w:val="24"/>
          <w:szCs w:val="24"/>
          <w:shd w:val="clear" w:color="auto" w:fill="FFFFFF"/>
          <w:lang w:val="it-IT"/>
        </w:rPr>
        <w:t>.</w:t>
      </w:r>
    </w:p>
    <w:p w14:paraId="6804D1CA" w14:textId="77777777" w:rsidR="00C94B06" w:rsidRDefault="00D87508">
      <w:pPr>
        <w:numPr>
          <w:ilvl w:val="0"/>
          <w:numId w:val="5"/>
        </w:numPr>
        <w:adjustRightInd w:val="0"/>
        <w:spacing w:line="360" w:lineRule="auto"/>
        <w:ind w:left="426"/>
        <w:textAlignment w:val="baseline"/>
        <w:rPr>
          <w:rStyle w:val="a5"/>
          <w:color w:val="auto"/>
          <w:sz w:val="24"/>
          <w:szCs w:val="24"/>
          <w:lang w:val="it-IT"/>
        </w:rPr>
      </w:pPr>
      <w:hyperlink r:id="rId30" w:history="1">
        <w:r w:rsidR="00C554F8">
          <w:rPr>
            <w:rStyle w:val="a5"/>
            <w:color w:val="auto"/>
            <w:sz w:val="24"/>
            <w:szCs w:val="24"/>
            <w:shd w:val="clear" w:color="auto" w:fill="FFFFFF"/>
            <w:lang w:val="it-IT"/>
          </w:rPr>
          <w:t>http://www.theverge.com/2016/2/29/11134344/google-selfdriving-car-crash-reprt</w:t>
        </w:r>
      </w:hyperlink>
      <w:r w:rsidR="00C554F8">
        <w:rPr>
          <w:rStyle w:val="a5"/>
          <w:color w:val="auto"/>
          <w:sz w:val="24"/>
          <w:szCs w:val="24"/>
          <w:lang w:val="it-IT"/>
        </w:rPr>
        <w:t>A Google Self-Driving Car Caused a Crash for The Frst Time.</w:t>
      </w:r>
    </w:p>
    <w:p w14:paraId="1BF12C38" w14:textId="77777777" w:rsidR="00C94B06" w:rsidRDefault="00D87508">
      <w:pPr>
        <w:numPr>
          <w:ilvl w:val="0"/>
          <w:numId w:val="5"/>
        </w:numPr>
        <w:adjustRightInd w:val="0"/>
        <w:spacing w:line="360" w:lineRule="auto"/>
        <w:ind w:left="426" w:hanging="426"/>
        <w:textAlignment w:val="baseline"/>
        <w:rPr>
          <w:sz w:val="24"/>
          <w:szCs w:val="24"/>
          <w:shd w:val="clear" w:color="auto" w:fill="FFFFFF"/>
          <w:lang w:val="it-IT"/>
        </w:rPr>
      </w:pPr>
      <w:hyperlink r:id="rId31" w:history="1">
        <w:r w:rsidR="00C554F8">
          <w:rPr>
            <w:rStyle w:val="a5"/>
            <w:color w:val="auto"/>
            <w:sz w:val="24"/>
            <w:szCs w:val="24"/>
            <w:shd w:val="clear" w:color="auto" w:fill="FFFFFF"/>
            <w:lang w:val="it-IT"/>
          </w:rPr>
          <w:t xml:space="preserve">https://electrek.co/2016/07/01/understandingfatal-tesla-accident-autopilot-nhtsa-p </w:t>
        </w:r>
        <w:bookmarkStart w:id="6" w:name="_Hlt532418311"/>
        <w:bookmarkStart w:id="7" w:name="_Hlt532418310"/>
        <w:bookmarkStart w:id="8" w:name="_Hlt532418309"/>
        <w:bookmarkStart w:id="9" w:name="_Hlt532418304"/>
        <w:bookmarkStart w:id="10" w:name="_Hlt532418312"/>
        <w:bookmarkStart w:id="11" w:name="_Hlt532418305"/>
        <w:bookmarkStart w:id="12" w:name="_Hlt532418307"/>
        <w:bookmarkStart w:id="13" w:name="_Hlt532418323"/>
        <w:bookmarkStart w:id="14" w:name="_Hlt532418308"/>
        <w:bookmarkEnd w:id="6"/>
        <w:bookmarkEnd w:id="7"/>
        <w:bookmarkEnd w:id="8"/>
        <w:bookmarkEnd w:id="9"/>
        <w:bookmarkEnd w:id="10"/>
        <w:bookmarkEnd w:id="11"/>
        <w:bookmarkEnd w:id="12"/>
        <w:bookmarkEnd w:id="13"/>
        <w:bookmarkEnd w:id="14"/>
        <w:r w:rsidR="00C554F8">
          <w:rPr>
            <w:rStyle w:val="a5"/>
            <w:color w:val="auto"/>
            <w:sz w:val="24"/>
            <w:szCs w:val="24"/>
            <w:shd w:val="clear" w:color="auto" w:fill="FFFFFF"/>
            <w:lang w:val="it-IT"/>
          </w:rPr>
          <w:t>robe/</w:t>
        </w:r>
      </w:hyperlink>
      <w:r w:rsidR="00C554F8">
        <w:rPr>
          <w:sz w:val="24"/>
          <w:szCs w:val="24"/>
          <w:shd w:val="clear" w:color="auto" w:fill="FFFFFF"/>
          <w:lang w:val="it-IT"/>
        </w:rPr>
        <w:t xml:space="preserve">, </w:t>
      </w:r>
      <w:r w:rsidR="00C554F8">
        <w:rPr>
          <w:sz w:val="24"/>
          <w:szCs w:val="24"/>
          <w:shd w:val="clear" w:color="auto" w:fill="FFFFFF"/>
        </w:rPr>
        <w:t>Understanding the Fatal Tesla Accident on Autopilot and the NHTSA Probe.</w:t>
      </w:r>
    </w:p>
    <w:p w14:paraId="0E3A2129" w14:textId="77777777" w:rsidR="00C94B06" w:rsidRDefault="00D87508">
      <w:pPr>
        <w:numPr>
          <w:ilvl w:val="0"/>
          <w:numId w:val="5"/>
        </w:numPr>
        <w:adjustRightInd w:val="0"/>
        <w:spacing w:line="360" w:lineRule="auto"/>
        <w:ind w:left="567" w:hanging="561"/>
        <w:textAlignment w:val="baseline"/>
        <w:rPr>
          <w:sz w:val="24"/>
          <w:szCs w:val="24"/>
          <w:shd w:val="clear" w:color="auto" w:fill="FFFFFF"/>
          <w:lang w:val="it-IT"/>
        </w:rPr>
      </w:pPr>
      <w:hyperlink r:id="rId32" w:history="1">
        <w:r w:rsidR="00C554F8">
          <w:rPr>
            <w:rStyle w:val="a5"/>
            <w:color w:val="auto"/>
            <w:sz w:val="24"/>
            <w:szCs w:val="24"/>
            <w:shd w:val="clear" w:color="auto" w:fill="FFFFFF"/>
            <w:lang w:val="it-IT"/>
          </w:rPr>
          <w:t>https://en.wikipedia.org/wiki/Tay_(bot)</w:t>
        </w:r>
      </w:hyperlink>
      <w:r w:rsidR="00C554F8">
        <w:rPr>
          <w:sz w:val="24"/>
          <w:szCs w:val="24"/>
          <w:shd w:val="clear" w:color="auto" w:fill="FFFFFF"/>
          <w:lang w:val="it-IT"/>
        </w:rPr>
        <w:t>.</w:t>
      </w:r>
    </w:p>
    <w:p w14:paraId="6716D9F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G. J. Myers, C. Sandler, T. </w:t>
      </w:r>
      <w:proofErr w:type="spellStart"/>
      <w:r>
        <w:rPr>
          <w:color w:val="222222"/>
          <w:sz w:val="24"/>
          <w:szCs w:val="24"/>
          <w:shd w:val="clear" w:color="auto" w:fill="FFFFFF"/>
        </w:rPr>
        <w:t>Badgett</w:t>
      </w:r>
      <w:proofErr w:type="spellEnd"/>
      <w:r>
        <w:rPr>
          <w:color w:val="222222"/>
          <w:sz w:val="24"/>
          <w:szCs w:val="24"/>
          <w:shd w:val="clear" w:color="auto" w:fill="FFFFFF"/>
        </w:rPr>
        <w:t>. The Art of Software Testing. John Wiley and Sons, 2011.</w:t>
      </w:r>
    </w:p>
    <w:p w14:paraId="72B3C74B"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Anand</w:t>
      </w:r>
      <w:proofErr w:type="spellEnd"/>
      <w:r>
        <w:rPr>
          <w:sz w:val="24"/>
          <w:szCs w:val="24"/>
        </w:rPr>
        <w:t xml:space="preserve"> S, Burke E K, Chen T Y, et al. An orchestrated survey of methodologies for automated software test case generation[J]. </w:t>
      </w:r>
      <w:r>
        <w:rPr>
          <w:i/>
          <w:sz w:val="24"/>
          <w:szCs w:val="24"/>
        </w:rPr>
        <w:t>Journal of Systems and Software</w:t>
      </w:r>
      <w:r>
        <w:rPr>
          <w:sz w:val="24"/>
          <w:szCs w:val="24"/>
        </w:rPr>
        <w:t>, 2013, 86(8): 1978-2001.</w:t>
      </w:r>
    </w:p>
    <w:p w14:paraId="75F172CB"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Baldoni</w:t>
      </w:r>
      <w:proofErr w:type="spellEnd"/>
      <w:r>
        <w:rPr>
          <w:sz w:val="24"/>
          <w:szCs w:val="24"/>
        </w:rPr>
        <w:t xml:space="preserve"> R, </w:t>
      </w:r>
      <w:proofErr w:type="spellStart"/>
      <w:r>
        <w:rPr>
          <w:sz w:val="24"/>
          <w:szCs w:val="24"/>
        </w:rPr>
        <w:t>Coppa</w:t>
      </w:r>
      <w:proofErr w:type="spellEnd"/>
      <w:r>
        <w:rPr>
          <w:sz w:val="24"/>
          <w:szCs w:val="24"/>
        </w:rPr>
        <w:t xml:space="preserve"> E, </w:t>
      </w:r>
      <w:proofErr w:type="spellStart"/>
      <w:r>
        <w:rPr>
          <w:sz w:val="24"/>
          <w:szCs w:val="24"/>
        </w:rPr>
        <w:t>D’elia</w:t>
      </w:r>
      <w:proofErr w:type="spellEnd"/>
      <w:r>
        <w:rPr>
          <w:sz w:val="24"/>
          <w:szCs w:val="24"/>
        </w:rPr>
        <w:t xml:space="preserve"> D C, et al. A survey of symbolic execution techniques[J]. </w:t>
      </w:r>
      <w:r>
        <w:rPr>
          <w:i/>
          <w:sz w:val="24"/>
          <w:szCs w:val="24"/>
        </w:rPr>
        <w:t xml:space="preserve">ACM Computing Surveys </w:t>
      </w:r>
      <w:r>
        <w:rPr>
          <w:sz w:val="24"/>
          <w:szCs w:val="24"/>
        </w:rPr>
        <w:t>(CSUR), 2018, 51(3): 50:1-50:39.</w:t>
      </w:r>
    </w:p>
    <w:p w14:paraId="4ACDBAF9"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King J C. A new approach to program testing[C]. In </w:t>
      </w:r>
      <w:r>
        <w:rPr>
          <w:i/>
          <w:sz w:val="24"/>
          <w:szCs w:val="24"/>
        </w:rPr>
        <w:t>Proceedings of the International Conference on Reliable Software</w:t>
      </w:r>
      <w:r>
        <w:rPr>
          <w:sz w:val="24"/>
          <w:szCs w:val="24"/>
        </w:rPr>
        <w:t>. ACM, 1975, 228-233.</w:t>
      </w:r>
    </w:p>
    <w:p w14:paraId="518ACB9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De Moura L, </w:t>
      </w:r>
      <w:proofErr w:type="spellStart"/>
      <w:r>
        <w:rPr>
          <w:sz w:val="24"/>
          <w:szCs w:val="24"/>
        </w:rPr>
        <w:t>Bjørner</w:t>
      </w:r>
      <w:proofErr w:type="spellEnd"/>
      <w:r>
        <w:rPr>
          <w:sz w:val="24"/>
          <w:szCs w:val="24"/>
        </w:rPr>
        <w:t xml:space="preserve"> N. Z3: An efficient SMT solver[C]. In </w:t>
      </w:r>
      <w:r>
        <w:rPr>
          <w:i/>
          <w:sz w:val="24"/>
          <w:szCs w:val="24"/>
        </w:rPr>
        <w:t xml:space="preserve">Proceedings of the </w:t>
      </w:r>
      <w:r>
        <w:rPr>
          <w:i/>
          <w:sz w:val="24"/>
          <w:szCs w:val="24"/>
        </w:rPr>
        <w:lastRenderedPageBreak/>
        <w:t>14th International conference on Tools and Algorithms for the Construction and Analysis of Systems</w:t>
      </w:r>
      <w:r>
        <w:rPr>
          <w:sz w:val="24"/>
          <w:szCs w:val="24"/>
        </w:rPr>
        <w:t xml:space="preserve"> (TACAS’08). Springer, 2008: 337-340.</w:t>
      </w:r>
    </w:p>
    <w:p w14:paraId="54B0E6E6"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Ganesh V, Dill D L. A decision procedure for bit-vectors and arrays[C]// In </w:t>
      </w:r>
      <w:r>
        <w:rPr>
          <w:i/>
          <w:sz w:val="24"/>
          <w:szCs w:val="24"/>
        </w:rPr>
        <w:t>Proceedings of the 19th International Conference on Computer Aided Verification</w:t>
      </w:r>
      <w:r>
        <w:rPr>
          <w:sz w:val="24"/>
          <w:szCs w:val="24"/>
        </w:rPr>
        <w:t xml:space="preserve"> (CAV’07). Springer, 2007: 519-531.</w:t>
      </w:r>
    </w:p>
    <w:p w14:paraId="2196E23E"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Choco Solver [EB/OL]. [2018-11-18]. </w:t>
      </w:r>
      <w:hyperlink r:id="rId33" w:history="1">
        <w:r>
          <w:rPr>
            <w:rStyle w:val="a5"/>
            <w:color w:val="auto"/>
            <w:sz w:val="24"/>
            <w:szCs w:val="24"/>
          </w:rPr>
          <w:t>http://www.choco-solver.org/</w:t>
        </w:r>
      </w:hyperlink>
      <w:r>
        <w:rPr>
          <w:sz w:val="24"/>
          <w:szCs w:val="24"/>
        </w:rPr>
        <w:t>.</w:t>
      </w:r>
    </w:p>
    <w:p w14:paraId="34723273"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Chipounov</w:t>
      </w:r>
      <w:proofErr w:type="spellEnd"/>
      <w:r>
        <w:rPr>
          <w:sz w:val="24"/>
          <w:szCs w:val="24"/>
        </w:rPr>
        <w:t xml:space="preserve"> V, </w:t>
      </w:r>
      <w:proofErr w:type="spellStart"/>
      <w:r>
        <w:rPr>
          <w:sz w:val="24"/>
          <w:szCs w:val="24"/>
        </w:rPr>
        <w:t>Georgescu</w:t>
      </w:r>
      <w:proofErr w:type="spellEnd"/>
      <w:r>
        <w:rPr>
          <w:sz w:val="24"/>
          <w:szCs w:val="24"/>
        </w:rPr>
        <w:t xml:space="preserve"> V, </w:t>
      </w:r>
      <w:proofErr w:type="spellStart"/>
      <w:r>
        <w:rPr>
          <w:sz w:val="24"/>
          <w:szCs w:val="24"/>
        </w:rPr>
        <w:t>Zamfir</w:t>
      </w:r>
      <w:proofErr w:type="spellEnd"/>
      <w:r>
        <w:rPr>
          <w:sz w:val="24"/>
          <w:szCs w:val="24"/>
        </w:rPr>
        <w:t xml:space="preserve"> C, et al. Selective symbolic execution[C]// In </w:t>
      </w:r>
      <w:r>
        <w:rPr>
          <w:i/>
          <w:sz w:val="24"/>
          <w:szCs w:val="24"/>
        </w:rPr>
        <w:t>Proceedings of the 5th Workshop on Hot Topics in System Dependability</w:t>
      </w:r>
      <w:r>
        <w:rPr>
          <w:sz w:val="24"/>
          <w:szCs w:val="24"/>
        </w:rPr>
        <w:t xml:space="preserve"> (</w:t>
      </w:r>
      <w:proofErr w:type="spellStart"/>
      <w:r>
        <w:rPr>
          <w:sz w:val="24"/>
          <w:szCs w:val="24"/>
        </w:rPr>
        <w:t>HotDep</w:t>
      </w:r>
      <w:proofErr w:type="spellEnd"/>
      <w:r>
        <w:rPr>
          <w:sz w:val="24"/>
          <w:szCs w:val="24"/>
        </w:rPr>
        <w:t>). 2009.</w:t>
      </w:r>
    </w:p>
    <w:p w14:paraId="1C063C06"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Odefroid</w:t>
      </w:r>
      <w:proofErr w:type="spellEnd"/>
      <w:r>
        <w:rPr>
          <w:sz w:val="24"/>
          <w:szCs w:val="24"/>
        </w:rPr>
        <w:t xml:space="preserve"> P, </w:t>
      </w:r>
      <w:proofErr w:type="spellStart"/>
      <w:r>
        <w:rPr>
          <w:sz w:val="24"/>
          <w:szCs w:val="24"/>
        </w:rPr>
        <w:t>Klarlund</w:t>
      </w:r>
      <w:proofErr w:type="spellEnd"/>
      <w:r>
        <w:rPr>
          <w:sz w:val="24"/>
          <w:szCs w:val="24"/>
        </w:rPr>
        <w:t xml:space="preserve"> N, Sen K. DART: directed automated random testing[C]. In </w:t>
      </w:r>
      <w:r>
        <w:rPr>
          <w:i/>
          <w:sz w:val="24"/>
          <w:szCs w:val="24"/>
        </w:rPr>
        <w:t>Proceedings of the ACM SIGPLAN Conference on Programming Language Design and Implementation</w:t>
      </w:r>
      <w:r>
        <w:rPr>
          <w:sz w:val="24"/>
          <w:szCs w:val="24"/>
        </w:rPr>
        <w:t xml:space="preserve"> (PLDI’15). ACM, 2005, 213-223.</w:t>
      </w:r>
    </w:p>
    <w:p w14:paraId="36396847"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Cadar</w:t>
      </w:r>
      <w:proofErr w:type="spellEnd"/>
      <w:r>
        <w:rPr>
          <w:sz w:val="24"/>
          <w:szCs w:val="24"/>
        </w:rPr>
        <w:t xml:space="preserve"> C, Dunbar D, </w:t>
      </w:r>
      <w:proofErr w:type="spellStart"/>
      <w:r>
        <w:rPr>
          <w:sz w:val="24"/>
          <w:szCs w:val="24"/>
        </w:rPr>
        <w:t>Engler</w:t>
      </w:r>
      <w:proofErr w:type="spellEnd"/>
      <w:r>
        <w:rPr>
          <w:sz w:val="24"/>
          <w:szCs w:val="24"/>
        </w:rPr>
        <w:t xml:space="preserve"> D R. KLEE: Unassisted and Automatic Generation of High-Coverage Tests for Complex Systems Programs[C]// In </w:t>
      </w:r>
      <w:r>
        <w:rPr>
          <w:i/>
          <w:sz w:val="24"/>
          <w:szCs w:val="24"/>
        </w:rPr>
        <w:t>Proceedings of the 8th USENIX Conference on Operating Systems Design and Implementation</w:t>
      </w:r>
      <w:r>
        <w:rPr>
          <w:sz w:val="24"/>
          <w:szCs w:val="24"/>
        </w:rPr>
        <w:t xml:space="preserve"> (OSDI’08). 2008, 209-224.</w:t>
      </w:r>
    </w:p>
    <w:p w14:paraId="53624B2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Godefroid</w:t>
      </w:r>
      <w:proofErr w:type="spellEnd"/>
      <w:r>
        <w:rPr>
          <w:sz w:val="24"/>
          <w:szCs w:val="24"/>
        </w:rPr>
        <w:t xml:space="preserve"> P, Levin M Y, Molnar D A. Automated </w:t>
      </w:r>
      <w:proofErr w:type="spellStart"/>
      <w:r>
        <w:rPr>
          <w:sz w:val="24"/>
          <w:szCs w:val="24"/>
        </w:rPr>
        <w:t>whitebox</w:t>
      </w:r>
      <w:proofErr w:type="spellEnd"/>
      <w:r>
        <w:rPr>
          <w:sz w:val="24"/>
          <w:szCs w:val="24"/>
        </w:rPr>
        <w:t xml:space="preserve"> fuzz testing[C]// In </w:t>
      </w:r>
      <w:r>
        <w:rPr>
          <w:i/>
          <w:sz w:val="24"/>
          <w:szCs w:val="24"/>
        </w:rPr>
        <w:t>Proceedings of the 15th Annual Network and Distributed System Security Symposium</w:t>
      </w:r>
      <w:r>
        <w:rPr>
          <w:sz w:val="24"/>
          <w:szCs w:val="24"/>
        </w:rPr>
        <w:t xml:space="preserve"> (NDSS’08). 2008, 151-166.</w:t>
      </w:r>
    </w:p>
    <w:p w14:paraId="7CEADFF3"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Dias </w:t>
      </w:r>
      <w:proofErr w:type="spellStart"/>
      <w:r>
        <w:rPr>
          <w:sz w:val="24"/>
          <w:szCs w:val="24"/>
        </w:rPr>
        <w:t>Neto</w:t>
      </w:r>
      <w:proofErr w:type="spellEnd"/>
      <w:r>
        <w:rPr>
          <w:sz w:val="24"/>
          <w:szCs w:val="24"/>
        </w:rPr>
        <w:t xml:space="preserve"> </w:t>
      </w:r>
      <w:proofErr w:type="gramStart"/>
      <w:r>
        <w:rPr>
          <w:sz w:val="24"/>
          <w:szCs w:val="24"/>
        </w:rPr>
        <w:t>A</w:t>
      </w:r>
      <w:proofErr w:type="gramEnd"/>
      <w:r>
        <w:rPr>
          <w:sz w:val="24"/>
          <w:szCs w:val="24"/>
        </w:rPr>
        <w:t xml:space="preserve"> C, </w:t>
      </w:r>
      <w:proofErr w:type="spellStart"/>
      <w:r>
        <w:rPr>
          <w:sz w:val="24"/>
          <w:szCs w:val="24"/>
        </w:rPr>
        <w:t>Subramanyan</w:t>
      </w:r>
      <w:proofErr w:type="spellEnd"/>
      <w:r>
        <w:rPr>
          <w:sz w:val="24"/>
          <w:szCs w:val="24"/>
        </w:rPr>
        <w:t xml:space="preserve"> R, Vieira M, et al. A survey on model-based testing approaches: a systematic review[C]. In </w:t>
      </w:r>
      <w:r>
        <w:rPr>
          <w:i/>
          <w:sz w:val="24"/>
          <w:szCs w:val="24"/>
        </w:rPr>
        <w:t>Proceedings of the 1st ACM International Workshop on Empirical Assessment of Software Engineering Languages and Technologies</w:t>
      </w:r>
      <w:r>
        <w:rPr>
          <w:sz w:val="24"/>
          <w:szCs w:val="24"/>
        </w:rPr>
        <w:t xml:space="preserve">, in conjunction with the </w:t>
      </w:r>
      <w:r>
        <w:rPr>
          <w:i/>
          <w:sz w:val="24"/>
          <w:szCs w:val="24"/>
        </w:rPr>
        <w:t>22nd IEEE/ACM International Conference on Automated Software Engineering</w:t>
      </w:r>
      <w:r>
        <w:rPr>
          <w:sz w:val="24"/>
          <w:szCs w:val="24"/>
        </w:rPr>
        <w:t xml:space="preserve"> (ASE’07). ACM, 2007: 31-36.</w:t>
      </w:r>
    </w:p>
    <w:p w14:paraId="599E6EF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Lee D, </w:t>
      </w:r>
      <w:proofErr w:type="spellStart"/>
      <w:r>
        <w:rPr>
          <w:sz w:val="24"/>
          <w:szCs w:val="24"/>
        </w:rPr>
        <w:t>Yannakakis</w:t>
      </w:r>
      <w:proofErr w:type="spellEnd"/>
      <w:r>
        <w:rPr>
          <w:sz w:val="24"/>
          <w:szCs w:val="24"/>
        </w:rPr>
        <w:t xml:space="preserve"> M. Principles and methods of testing finite state machines-a survey[C]. In </w:t>
      </w:r>
      <w:r>
        <w:rPr>
          <w:i/>
          <w:sz w:val="24"/>
          <w:szCs w:val="24"/>
        </w:rPr>
        <w:t>Proceedings of the IEEE</w:t>
      </w:r>
      <w:r>
        <w:rPr>
          <w:sz w:val="24"/>
          <w:szCs w:val="24"/>
        </w:rPr>
        <w:t>. IEEE Computer Society, 1996, 84(8): 1090-1123.</w:t>
      </w:r>
    </w:p>
    <w:p w14:paraId="2E1456D8"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Kansomkeat</w:t>
      </w:r>
      <w:proofErr w:type="spellEnd"/>
      <w:r>
        <w:rPr>
          <w:sz w:val="24"/>
          <w:szCs w:val="24"/>
        </w:rPr>
        <w:t xml:space="preserve"> S, </w:t>
      </w:r>
      <w:proofErr w:type="spellStart"/>
      <w:r>
        <w:rPr>
          <w:sz w:val="24"/>
          <w:szCs w:val="24"/>
        </w:rPr>
        <w:t>Rivepiboon</w:t>
      </w:r>
      <w:proofErr w:type="spellEnd"/>
      <w:r>
        <w:rPr>
          <w:sz w:val="24"/>
          <w:szCs w:val="24"/>
        </w:rPr>
        <w:t xml:space="preserve"> W. Automated-generating test case using UML </w:t>
      </w:r>
      <w:proofErr w:type="spellStart"/>
      <w:r>
        <w:rPr>
          <w:sz w:val="24"/>
          <w:szCs w:val="24"/>
        </w:rPr>
        <w:t>statechart</w:t>
      </w:r>
      <w:proofErr w:type="spellEnd"/>
      <w:r>
        <w:rPr>
          <w:sz w:val="24"/>
          <w:szCs w:val="24"/>
        </w:rPr>
        <w:t xml:space="preserve"> diagrams[C]// In </w:t>
      </w:r>
      <w:r>
        <w:rPr>
          <w:i/>
          <w:sz w:val="24"/>
          <w:szCs w:val="24"/>
        </w:rPr>
        <w:t xml:space="preserve">Proceedings of the 2003 Annual Research </w:t>
      </w:r>
      <w:r>
        <w:rPr>
          <w:i/>
          <w:sz w:val="24"/>
          <w:szCs w:val="24"/>
        </w:rPr>
        <w:lastRenderedPageBreak/>
        <w:t>Conference of the South African Institute of Computer Scientists and Information Technologists on Enablement Through Technology</w:t>
      </w:r>
      <w:r>
        <w:rPr>
          <w:sz w:val="24"/>
          <w:szCs w:val="24"/>
        </w:rPr>
        <w:t xml:space="preserve"> (SAICSIT’03). South African Institute for Computer Scientists and Information Technologists, 2003: 296-300.</w:t>
      </w:r>
    </w:p>
    <w:p w14:paraId="5D54772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Cohen D M, </w:t>
      </w:r>
      <w:proofErr w:type="spellStart"/>
      <w:r>
        <w:rPr>
          <w:sz w:val="24"/>
          <w:szCs w:val="24"/>
        </w:rPr>
        <w:t>Dalal</w:t>
      </w:r>
      <w:proofErr w:type="spellEnd"/>
      <w:r>
        <w:rPr>
          <w:sz w:val="24"/>
          <w:szCs w:val="24"/>
        </w:rPr>
        <w:t xml:space="preserve"> S R, </w:t>
      </w:r>
      <w:proofErr w:type="spellStart"/>
      <w:r>
        <w:rPr>
          <w:sz w:val="24"/>
          <w:szCs w:val="24"/>
        </w:rPr>
        <w:t>Fredman</w:t>
      </w:r>
      <w:proofErr w:type="spellEnd"/>
      <w:r>
        <w:rPr>
          <w:sz w:val="24"/>
          <w:szCs w:val="24"/>
        </w:rPr>
        <w:t xml:space="preserve"> M L, et al. The AETG system: An approach to testing based on combinatorial design[J]. </w:t>
      </w:r>
      <w:r>
        <w:rPr>
          <w:i/>
          <w:sz w:val="24"/>
          <w:szCs w:val="24"/>
        </w:rPr>
        <w:t>IEEE Transactions on Software Engineering</w:t>
      </w:r>
      <w:r>
        <w:rPr>
          <w:sz w:val="24"/>
          <w:szCs w:val="24"/>
        </w:rPr>
        <w:t>, 1997, 23(7): 437-444.</w:t>
      </w:r>
    </w:p>
    <w:p w14:paraId="0C6B24F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Lei Y, </w:t>
      </w:r>
      <w:proofErr w:type="spellStart"/>
      <w:r>
        <w:rPr>
          <w:sz w:val="24"/>
          <w:szCs w:val="24"/>
        </w:rPr>
        <w:t>Kacker</w:t>
      </w:r>
      <w:proofErr w:type="spellEnd"/>
      <w:r>
        <w:rPr>
          <w:sz w:val="24"/>
          <w:szCs w:val="24"/>
        </w:rPr>
        <w:t xml:space="preserve"> R, Kuhn D R, et al. IPOG: A general strategy for t-way software testing[C]//In </w:t>
      </w:r>
      <w:r>
        <w:rPr>
          <w:i/>
          <w:sz w:val="24"/>
          <w:szCs w:val="24"/>
        </w:rPr>
        <w:t>Proceedings of the 14th Annual IEEE International Conference and Workshops on the Engineering of Computer-Based Systems</w:t>
      </w:r>
      <w:r>
        <w:rPr>
          <w:sz w:val="24"/>
          <w:szCs w:val="24"/>
        </w:rPr>
        <w:t xml:space="preserve"> (ECBS’07). IEEE Computer Society, 2007: 549-556.</w:t>
      </w:r>
    </w:p>
    <w:p w14:paraId="057550B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Lei Y, </w:t>
      </w:r>
      <w:proofErr w:type="spellStart"/>
      <w:r>
        <w:rPr>
          <w:sz w:val="24"/>
          <w:szCs w:val="24"/>
        </w:rPr>
        <w:t>Kacker</w:t>
      </w:r>
      <w:proofErr w:type="spellEnd"/>
      <w:r>
        <w:rPr>
          <w:sz w:val="24"/>
          <w:szCs w:val="24"/>
        </w:rPr>
        <w:t xml:space="preserve"> R, Kuhn D R, et al. IPOG/IPOG-D: efficient test generation for multi‐way combinatorial testing[J]. </w:t>
      </w:r>
      <w:r>
        <w:rPr>
          <w:i/>
          <w:sz w:val="24"/>
          <w:szCs w:val="24"/>
        </w:rPr>
        <w:t>Software Testing, Verification and Reliability</w:t>
      </w:r>
      <w:r>
        <w:rPr>
          <w:sz w:val="24"/>
          <w:szCs w:val="24"/>
        </w:rPr>
        <w:t>, 2008, 18(3): 125-148.</w:t>
      </w:r>
    </w:p>
    <w:p w14:paraId="00A5B56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Ghazi S A, Ahmed M A. Pair-wise test coverage using genetic algorithms[C]. In </w:t>
      </w:r>
      <w:r>
        <w:rPr>
          <w:i/>
          <w:sz w:val="24"/>
          <w:szCs w:val="24"/>
        </w:rPr>
        <w:t>Proceedings of the Congress on Evolutionary Computation</w:t>
      </w:r>
      <w:r>
        <w:rPr>
          <w:sz w:val="24"/>
          <w:szCs w:val="24"/>
        </w:rPr>
        <w:t xml:space="preserve"> (CEC’03). IEEE Computer Society, 2003, 1420-1424.</w:t>
      </w:r>
    </w:p>
    <w:p w14:paraId="702BEF4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Bryce R C, </w:t>
      </w:r>
      <w:proofErr w:type="spellStart"/>
      <w:r>
        <w:rPr>
          <w:sz w:val="24"/>
          <w:szCs w:val="24"/>
        </w:rPr>
        <w:t>Colbourn</w:t>
      </w:r>
      <w:proofErr w:type="spellEnd"/>
      <w:r>
        <w:rPr>
          <w:sz w:val="24"/>
          <w:szCs w:val="24"/>
        </w:rPr>
        <w:t xml:space="preserve"> C J. One-test-at-a-time heuristic search for interaction test suites[C]. In </w:t>
      </w:r>
      <w:r>
        <w:rPr>
          <w:i/>
          <w:sz w:val="24"/>
          <w:szCs w:val="24"/>
        </w:rPr>
        <w:t>Proceedings of the 9th Annual Conference on Genetic and Evolutionary Computation</w:t>
      </w:r>
      <w:r>
        <w:rPr>
          <w:sz w:val="24"/>
          <w:szCs w:val="24"/>
        </w:rPr>
        <w:t xml:space="preserve"> (GECCO’07). ACM, 2007: 1082-1089.</w:t>
      </w:r>
    </w:p>
    <w:p w14:paraId="6086601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Williams A W. Determination of test configurations for pair-wise interaction coverage[M]. Testing of Communicating Systems. Springer, Boston, MA, 2000: 59-74.</w:t>
      </w:r>
    </w:p>
    <w:p w14:paraId="1E221347"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Kobayashi N, Tsuchiya T, </w:t>
      </w:r>
      <w:proofErr w:type="spellStart"/>
      <w:r>
        <w:rPr>
          <w:sz w:val="24"/>
          <w:szCs w:val="24"/>
        </w:rPr>
        <w:t>Kikuno</w:t>
      </w:r>
      <w:proofErr w:type="spellEnd"/>
      <w:r>
        <w:rPr>
          <w:sz w:val="24"/>
          <w:szCs w:val="24"/>
        </w:rPr>
        <w:t xml:space="preserve"> T. A new method for constructing pair-wise covering designs for software testing[J]. </w:t>
      </w:r>
      <w:r>
        <w:rPr>
          <w:i/>
          <w:sz w:val="24"/>
          <w:szCs w:val="24"/>
        </w:rPr>
        <w:t>Information Processing Letters</w:t>
      </w:r>
      <w:r>
        <w:rPr>
          <w:sz w:val="24"/>
          <w:szCs w:val="24"/>
        </w:rPr>
        <w:t>, 2002, 81(2): 85-91.</w:t>
      </w:r>
    </w:p>
    <w:p w14:paraId="1C4A3CF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Calvagna</w:t>
      </w:r>
      <w:proofErr w:type="spellEnd"/>
      <w:r>
        <w:rPr>
          <w:sz w:val="24"/>
          <w:szCs w:val="24"/>
        </w:rPr>
        <w:t xml:space="preserve"> A, </w:t>
      </w:r>
      <w:proofErr w:type="spellStart"/>
      <w:r>
        <w:rPr>
          <w:sz w:val="24"/>
          <w:szCs w:val="24"/>
        </w:rPr>
        <w:t>Fornaia</w:t>
      </w:r>
      <w:proofErr w:type="spellEnd"/>
      <w:r>
        <w:rPr>
          <w:sz w:val="24"/>
          <w:szCs w:val="24"/>
        </w:rPr>
        <w:t xml:space="preserve"> A, </w:t>
      </w:r>
      <w:proofErr w:type="spellStart"/>
      <w:r>
        <w:rPr>
          <w:sz w:val="24"/>
          <w:szCs w:val="24"/>
        </w:rPr>
        <w:t>Tramontana</w:t>
      </w:r>
      <w:proofErr w:type="spellEnd"/>
      <w:r>
        <w:rPr>
          <w:sz w:val="24"/>
          <w:szCs w:val="24"/>
        </w:rPr>
        <w:t xml:space="preserve"> E. Random versus combinatorial effectiveness in software conformance testing: A case study[C]. In </w:t>
      </w:r>
      <w:r>
        <w:rPr>
          <w:i/>
          <w:sz w:val="24"/>
          <w:szCs w:val="24"/>
        </w:rPr>
        <w:t>Proceedings of the 30th Annual ACM Symposium on Applied Computing</w:t>
      </w:r>
      <w:r>
        <w:rPr>
          <w:sz w:val="24"/>
          <w:szCs w:val="24"/>
        </w:rPr>
        <w:t xml:space="preserve"> (SAC ’15). ACM, 2015: 1797-1802.</w:t>
      </w:r>
    </w:p>
    <w:p w14:paraId="6712D0E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lastRenderedPageBreak/>
        <w:t xml:space="preserve"> </w:t>
      </w:r>
      <w:proofErr w:type="spellStart"/>
      <w:r>
        <w:rPr>
          <w:sz w:val="24"/>
          <w:szCs w:val="24"/>
        </w:rPr>
        <w:t>Vilkomir</w:t>
      </w:r>
      <w:proofErr w:type="spellEnd"/>
      <w:r>
        <w:rPr>
          <w:sz w:val="24"/>
          <w:szCs w:val="24"/>
        </w:rPr>
        <w:t xml:space="preserve"> S, </w:t>
      </w:r>
      <w:proofErr w:type="spellStart"/>
      <w:r>
        <w:rPr>
          <w:sz w:val="24"/>
          <w:szCs w:val="24"/>
        </w:rPr>
        <w:t>Starov</w:t>
      </w:r>
      <w:proofErr w:type="spellEnd"/>
      <w:r>
        <w:rPr>
          <w:sz w:val="24"/>
          <w:szCs w:val="24"/>
        </w:rPr>
        <w:t xml:space="preserve"> O, </w:t>
      </w:r>
      <w:proofErr w:type="spellStart"/>
      <w:r>
        <w:rPr>
          <w:sz w:val="24"/>
          <w:szCs w:val="24"/>
        </w:rPr>
        <w:t>Bhambroo</w:t>
      </w:r>
      <w:proofErr w:type="spellEnd"/>
      <w:r>
        <w:rPr>
          <w:sz w:val="24"/>
          <w:szCs w:val="24"/>
        </w:rPr>
        <w:t xml:space="preserve"> R. Evaluation of t-wise approach for testing logical expressions in software[C]. In</w:t>
      </w:r>
      <w:r>
        <w:rPr>
          <w:i/>
          <w:sz w:val="24"/>
          <w:szCs w:val="24"/>
        </w:rPr>
        <w:t xml:space="preserve"> Proceedings of the 6th International Conference on Software Testing, Verification and Validation Workshops</w:t>
      </w:r>
      <w:r>
        <w:rPr>
          <w:sz w:val="24"/>
          <w:szCs w:val="24"/>
        </w:rPr>
        <w:t xml:space="preserve"> (ICSTW’13). IEEE, 2013: 249-256.</w:t>
      </w:r>
    </w:p>
    <w:p w14:paraId="57E659E8"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Medeiros F, </w:t>
      </w:r>
      <w:proofErr w:type="spellStart"/>
      <w:r>
        <w:rPr>
          <w:sz w:val="24"/>
          <w:szCs w:val="24"/>
        </w:rPr>
        <w:t>Kästner</w:t>
      </w:r>
      <w:proofErr w:type="spellEnd"/>
      <w:r>
        <w:rPr>
          <w:sz w:val="24"/>
          <w:szCs w:val="24"/>
        </w:rPr>
        <w:t xml:space="preserve"> C, Ribeiro M, et al. A comparison of 10 sampling algorithms for configurable systems[C]. In </w:t>
      </w:r>
      <w:r>
        <w:rPr>
          <w:i/>
          <w:sz w:val="24"/>
          <w:szCs w:val="24"/>
        </w:rPr>
        <w:t>Proceedings of the 38th International Conference on Software Engineering</w:t>
      </w:r>
      <w:r>
        <w:rPr>
          <w:sz w:val="24"/>
          <w:szCs w:val="24"/>
        </w:rPr>
        <w:t xml:space="preserve"> (ICSE’16). ACM, 2016: 643-654.</w:t>
      </w:r>
    </w:p>
    <w:p w14:paraId="3B14078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Chen T Y, Leung H, </w:t>
      </w:r>
      <w:proofErr w:type="spellStart"/>
      <w:r>
        <w:rPr>
          <w:sz w:val="24"/>
          <w:szCs w:val="24"/>
        </w:rPr>
        <w:t>Mak</w:t>
      </w:r>
      <w:proofErr w:type="spellEnd"/>
      <w:r>
        <w:rPr>
          <w:sz w:val="24"/>
          <w:szCs w:val="24"/>
        </w:rPr>
        <w:t xml:space="preserve"> I K. Adaptive random testing[C]. In </w:t>
      </w:r>
      <w:r>
        <w:rPr>
          <w:i/>
          <w:sz w:val="24"/>
          <w:szCs w:val="24"/>
        </w:rPr>
        <w:t>Proceedings of the 9th Annual Asian Computing Science Conference</w:t>
      </w:r>
      <w:r>
        <w:rPr>
          <w:sz w:val="24"/>
          <w:szCs w:val="24"/>
        </w:rPr>
        <w:t xml:space="preserve"> (ASIAN’04). Springer, 2004: 320-329.</w:t>
      </w:r>
    </w:p>
    <w:p w14:paraId="0A709AC3"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Chen T Y, </w:t>
      </w:r>
      <w:proofErr w:type="spellStart"/>
      <w:r>
        <w:rPr>
          <w:sz w:val="24"/>
          <w:szCs w:val="24"/>
        </w:rPr>
        <w:t>Kuo</w:t>
      </w:r>
      <w:proofErr w:type="spellEnd"/>
      <w:r>
        <w:rPr>
          <w:sz w:val="24"/>
          <w:szCs w:val="24"/>
        </w:rPr>
        <w:t xml:space="preserve"> F C, Merkel R G, et al. Mirror adaptive random testing[J]. </w:t>
      </w:r>
      <w:r>
        <w:rPr>
          <w:i/>
          <w:sz w:val="24"/>
          <w:szCs w:val="24"/>
        </w:rPr>
        <w:t>Information and Software Technology</w:t>
      </w:r>
      <w:r>
        <w:rPr>
          <w:sz w:val="24"/>
          <w:szCs w:val="24"/>
        </w:rPr>
        <w:t>, 2004, 46(15): 1001-1010.</w:t>
      </w:r>
    </w:p>
    <w:p w14:paraId="1CEDD57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Chen T Y, Merkel R, Wong P K, et al. Adaptive random testing through dynamic partitioning[C]. In </w:t>
      </w:r>
      <w:r>
        <w:rPr>
          <w:i/>
          <w:sz w:val="24"/>
          <w:szCs w:val="24"/>
        </w:rPr>
        <w:t>Proceedings of the 4th International Conference on Quality Software</w:t>
      </w:r>
      <w:r>
        <w:rPr>
          <w:sz w:val="24"/>
          <w:szCs w:val="24"/>
        </w:rPr>
        <w:t xml:space="preserve"> (QSIC’04). IEEE, 2004: 79-86.</w:t>
      </w:r>
    </w:p>
    <w:p w14:paraId="6B236A5B"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Barr E T, Harman M, McMinn P, et al. The oracle problem in software testing: A survey[J]. </w:t>
      </w:r>
      <w:r>
        <w:rPr>
          <w:i/>
          <w:sz w:val="24"/>
          <w:szCs w:val="24"/>
        </w:rPr>
        <w:t>IEEE Transactions on Software Engineering</w:t>
      </w:r>
      <w:r>
        <w:rPr>
          <w:sz w:val="24"/>
          <w:szCs w:val="24"/>
        </w:rPr>
        <w:t>, 2015, 41(5): 507-525.</w:t>
      </w:r>
    </w:p>
    <w:p w14:paraId="48B4185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L, Lin Y L, Zheng N </w:t>
      </w:r>
      <w:proofErr w:type="spellStart"/>
      <w:r>
        <w:rPr>
          <w:sz w:val="24"/>
          <w:szCs w:val="24"/>
        </w:rPr>
        <w:t>N</w:t>
      </w:r>
      <w:proofErr w:type="spellEnd"/>
      <w:r>
        <w:rPr>
          <w:sz w:val="24"/>
          <w:szCs w:val="24"/>
        </w:rPr>
        <w:t xml:space="preserve">, et al. Artificial intelligence test: a case study of intelligent vehicles[J]. </w:t>
      </w:r>
      <w:r>
        <w:rPr>
          <w:i/>
          <w:sz w:val="24"/>
          <w:szCs w:val="24"/>
        </w:rPr>
        <w:t>Artificial Intelligence Review</w:t>
      </w:r>
      <w:r>
        <w:rPr>
          <w:sz w:val="24"/>
          <w:szCs w:val="24"/>
        </w:rPr>
        <w:t>, 2018: 1-25.</w:t>
      </w:r>
    </w:p>
    <w:p w14:paraId="4017E35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Campbell M, </w:t>
      </w:r>
      <w:proofErr w:type="spellStart"/>
      <w:r>
        <w:rPr>
          <w:sz w:val="24"/>
          <w:szCs w:val="24"/>
        </w:rPr>
        <w:t>Egerstedt</w:t>
      </w:r>
      <w:proofErr w:type="spellEnd"/>
      <w:r>
        <w:rPr>
          <w:sz w:val="24"/>
          <w:szCs w:val="24"/>
        </w:rPr>
        <w:t xml:space="preserve"> M, How J P, et al. Autonomous driving in urban environments: approaches, lessons and challenges[J]. </w:t>
      </w:r>
      <w:r>
        <w:rPr>
          <w:i/>
          <w:sz w:val="24"/>
          <w:szCs w:val="24"/>
        </w:rPr>
        <w:t>Philosophical Transactions of the Royal Society of London A: Mathematical, Physical and Engineering Sciences</w:t>
      </w:r>
      <w:r>
        <w:rPr>
          <w:sz w:val="24"/>
          <w:szCs w:val="24"/>
        </w:rPr>
        <w:t>, 2010, 368(1928): 4649-4672.</w:t>
      </w:r>
    </w:p>
    <w:p w14:paraId="6F790027"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L, Huang W L, Liu Y, et al. </w:t>
      </w:r>
      <w:bookmarkStart w:id="15" w:name="OLE_LINK30"/>
      <w:r>
        <w:rPr>
          <w:sz w:val="24"/>
          <w:szCs w:val="24"/>
        </w:rPr>
        <w:t>Intelligence testing for autonomous vehicles: a new approach</w:t>
      </w:r>
      <w:bookmarkEnd w:id="15"/>
      <w:r>
        <w:rPr>
          <w:sz w:val="24"/>
          <w:szCs w:val="24"/>
        </w:rPr>
        <w:t xml:space="preserve">[J]. </w:t>
      </w:r>
      <w:r>
        <w:rPr>
          <w:i/>
          <w:sz w:val="24"/>
          <w:szCs w:val="24"/>
        </w:rPr>
        <w:t>IEEE Transactions on Intelligent Vehicles</w:t>
      </w:r>
      <w:r>
        <w:rPr>
          <w:sz w:val="24"/>
          <w:szCs w:val="24"/>
        </w:rPr>
        <w:t>, 2016, 1(2): 158-166.</w:t>
      </w:r>
    </w:p>
    <w:p w14:paraId="1007D4E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Huang W L, Wen D, </w:t>
      </w:r>
      <w:proofErr w:type="spellStart"/>
      <w:r>
        <w:rPr>
          <w:sz w:val="24"/>
          <w:szCs w:val="24"/>
        </w:rPr>
        <w:t>Geng</w:t>
      </w:r>
      <w:proofErr w:type="spellEnd"/>
      <w:r>
        <w:rPr>
          <w:sz w:val="24"/>
          <w:szCs w:val="24"/>
        </w:rPr>
        <w:t xml:space="preserve"> J, et al. </w:t>
      </w:r>
      <w:bookmarkStart w:id="16" w:name="OLE_LINK31"/>
      <w:bookmarkStart w:id="17" w:name="OLE_LINK32"/>
      <w:r>
        <w:rPr>
          <w:sz w:val="24"/>
          <w:szCs w:val="24"/>
        </w:rPr>
        <w:t>Task-specific performance evaluation of UGVs: case studies at the IVFC</w:t>
      </w:r>
      <w:bookmarkEnd w:id="16"/>
      <w:bookmarkEnd w:id="17"/>
      <w:r>
        <w:rPr>
          <w:sz w:val="24"/>
          <w:szCs w:val="24"/>
        </w:rPr>
        <w:t xml:space="preserve">[J]. </w:t>
      </w:r>
      <w:r>
        <w:rPr>
          <w:i/>
          <w:sz w:val="24"/>
          <w:szCs w:val="24"/>
        </w:rPr>
        <w:t>IEEE transactions on Intelligent Transportation Systems</w:t>
      </w:r>
      <w:r>
        <w:rPr>
          <w:sz w:val="24"/>
          <w:szCs w:val="24"/>
        </w:rPr>
        <w:t>, 2014, 15(5): 1969-1979.</w:t>
      </w:r>
    </w:p>
    <w:p w14:paraId="17804C36"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lastRenderedPageBreak/>
        <w:t xml:space="preserve"> </w:t>
      </w:r>
      <w:r>
        <w:rPr>
          <w:sz w:val="24"/>
          <w:szCs w:val="24"/>
        </w:rPr>
        <w:t xml:space="preserve">Li L, Wen D, Zheng N </w:t>
      </w:r>
      <w:proofErr w:type="spellStart"/>
      <w:r>
        <w:rPr>
          <w:sz w:val="24"/>
          <w:szCs w:val="24"/>
        </w:rPr>
        <w:t>N</w:t>
      </w:r>
      <w:proofErr w:type="spellEnd"/>
      <w:r>
        <w:rPr>
          <w:sz w:val="24"/>
          <w:szCs w:val="24"/>
        </w:rPr>
        <w:t xml:space="preserve">, et al. Cognitive cars: A new frontier for ADAS research[J]. </w:t>
      </w:r>
      <w:r>
        <w:rPr>
          <w:i/>
          <w:sz w:val="24"/>
          <w:szCs w:val="24"/>
        </w:rPr>
        <w:t>IEEE Transactions on Intelligent Transportation Systems</w:t>
      </w:r>
      <w:r>
        <w:rPr>
          <w:sz w:val="24"/>
          <w:szCs w:val="24"/>
        </w:rPr>
        <w:t>, 2012, 13(1): 395-407.</w:t>
      </w:r>
    </w:p>
    <w:p w14:paraId="2FF86B5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Pei K, Cao Y, Yang J, et al. </w:t>
      </w:r>
      <w:proofErr w:type="spellStart"/>
      <w:r>
        <w:rPr>
          <w:sz w:val="24"/>
          <w:szCs w:val="24"/>
        </w:rPr>
        <w:t>DeepXplore</w:t>
      </w:r>
      <w:proofErr w:type="spellEnd"/>
      <w:r>
        <w:rPr>
          <w:sz w:val="24"/>
          <w:szCs w:val="24"/>
        </w:rPr>
        <w:t xml:space="preserve">: Automated </w:t>
      </w:r>
      <w:proofErr w:type="spellStart"/>
      <w:r>
        <w:rPr>
          <w:sz w:val="24"/>
          <w:szCs w:val="24"/>
        </w:rPr>
        <w:t>whitebox</w:t>
      </w:r>
      <w:proofErr w:type="spellEnd"/>
      <w:r>
        <w:rPr>
          <w:sz w:val="24"/>
          <w:szCs w:val="24"/>
        </w:rPr>
        <w:t xml:space="preserve"> testing of deep learning systems[C]//In </w:t>
      </w:r>
      <w:r>
        <w:rPr>
          <w:i/>
          <w:sz w:val="24"/>
          <w:szCs w:val="24"/>
        </w:rPr>
        <w:t>Proceedings of the 26th Symposium on Operating Systems Principles</w:t>
      </w:r>
      <w:r>
        <w:rPr>
          <w:sz w:val="24"/>
          <w:szCs w:val="24"/>
        </w:rPr>
        <w:t xml:space="preserve"> (SOSP’17). ACM, 2017: 1-18.</w:t>
      </w:r>
    </w:p>
    <w:p w14:paraId="683BAE0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Argall B D, </w:t>
      </w:r>
      <w:proofErr w:type="spellStart"/>
      <w:r>
        <w:rPr>
          <w:sz w:val="24"/>
          <w:szCs w:val="24"/>
        </w:rPr>
        <w:t>Chernova</w:t>
      </w:r>
      <w:proofErr w:type="spellEnd"/>
      <w:r>
        <w:rPr>
          <w:sz w:val="24"/>
          <w:szCs w:val="24"/>
        </w:rPr>
        <w:t xml:space="preserve"> S, </w:t>
      </w:r>
      <w:proofErr w:type="spellStart"/>
      <w:r>
        <w:rPr>
          <w:sz w:val="24"/>
          <w:szCs w:val="24"/>
        </w:rPr>
        <w:t>Veloso</w:t>
      </w:r>
      <w:proofErr w:type="spellEnd"/>
      <w:r>
        <w:rPr>
          <w:sz w:val="24"/>
          <w:szCs w:val="24"/>
        </w:rPr>
        <w:t xml:space="preserve"> M, et al. A survey of robot learning from demonstration[J]. </w:t>
      </w:r>
      <w:r>
        <w:rPr>
          <w:i/>
          <w:sz w:val="24"/>
          <w:szCs w:val="24"/>
        </w:rPr>
        <w:t>Robotics and autonomous systems</w:t>
      </w:r>
      <w:r>
        <w:rPr>
          <w:sz w:val="24"/>
          <w:szCs w:val="24"/>
        </w:rPr>
        <w:t>, 2009, 57(5): 469-483.</w:t>
      </w:r>
    </w:p>
    <w:p w14:paraId="548FCA7C"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Kuefler</w:t>
      </w:r>
      <w:proofErr w:type="spellEnd"/>
      <w:r>
        <w:rPr>
          <w:sz w:val="24"/>
          <w:szCs w:val="24"/>
        </w:rPr>
        <w:t xml:space="preserve"> A, Morton J, Wheeler T, et al. Imitating driver behavior with generative adversarial networks[C]// In </w:t>
      </w:r>
      <w:r>
        <w:rPr>
          <w:i/>
          <w:sz w:val="24"/>
          <w:szCs w:val="24"/>
        </w:rPr>
        <w:t>Proceedings of IEEE Intelligent Vehicles Symposium</w:t>
      </w:r>
      <w:r>
        <w:rPr>
          <w:sz w:val="24"/>
          <w:szCs w:val="24"/>
        </w:rPr>
        <w:t xml:space="preserve"> (IV). IEEE, 2017: 204-211.</w:t>
      </w:r>
    </w:p>
    <w:p w14:paraId="2B57DAA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Tian Y, Pei K, Jana S, et al. </w:t>
      </w:r>
      <w:proofErr w:type="spellStart"/>
      <w:r>
        <w:rPr>
          <w:sz w:val="24"/>
          <w:szCs w:val="24"/>
        </w:rPr>
        <w:t>DeepTest</w:t>
      </w:r>
      <w:proofErr w:type="spellEnd"/>
      <w:r>
        <w:rPr>
          <w:sz w:val="24"/>
          <w:szCs w:val="24"/>
        </w:rPr>
        <w:t xml:space="preserve">: Automated testing of deep-neural-network-driven autonomous cars[C]. In </w:t>
      </w:r>
      <w:r>
        <w:rPr>
          <w:i/>
          <w:sz w:val="24"/>
          <w:szCs w:val="24"/>
        </w:rPr>
        <w:t>Proceedings of the 40th International Conference on Software Engineering</w:t>
      </w:r>
      <w:r>
        <w:rPr>
          <w:sz w:val="24"/>
          <w:szCs w:val="24"/>
        </w:rPr>
        <w:t xml:space="preserve"> (ICSE’18). ACM, 2018: 303-314.</w:t>
      </w:r>
    </w:p>
    <w:p w14:paraId="646B1553"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Harman M, </w:t>
      </w:r>
      <w:proofErr w:type="spellStart"/>
      <w:r>
        <w:rPr>
          <w:sz w:val="24"/>
          <w:szCs w:val="24"/>
        </w:rPr>
        <w:t>Mansouri</w:t>
      </w:r>
      <w:proofErr w:type="spellEnd"/>
      <w:r>
        <w:rPr>
          <w:sz w:val="24"/>
          <w:szCs w:val="24"/>
        </w:rPr>
        <w:t xml:space="preserve"> S A, Zhang Y. Search based software engineering: A comprehensive analysis and review of trends techniques and applications[R]. Technical Report TR-09-03, Department of Computer Science, King’s College London, 2009.</w:t>
      </w:r>
    </w:p>
    <w:p w14:paraId="7B1DEBE3"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Ahmed M A, </w:t>
      </w:r>
      <w:proofErr w:type="spellStart"/>
      <w:r>
        <w:rPr>
          <w:sz w:val="24"/>
          <w:szCs w:val="24"/>
        </w:rPr>
        <w:t>Hermadi</w:t>
      </w:r>
      <w:proofErr w:type="spellEnd"/>
      <w:r>
        <w:rPr>
          <w:sz w:val="24"/>
          <w:szCs w:val="24"/>
        </w:rPr>
        <w:t xml:space="preserve"> I. GA-based multiple paths test data generator[J]. </w:t>
      </w:r>
      <w:r>
        <w:rPr>
          <w:i/>
          <w:sz w:val="24"/>
          <w:szCs w:val="24"/>
        </w:rPr>
        <w:t>Computers &amp; Operations Research</w:t>
      </w:r>
      <w:r>
        <w:rPr>
          <w:sz w:val="24"/>
          <w:szCs w:val="24"/>
        </w:rPr>
        <w:t>, 2008, 35(10): 3107-3124.</w:t>
      </w:r>
    </w:p>
    <w:p w14:paraId="45EF626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Alshraideh</w:t>
      </w:r>
      <w:proofErr w:type="spellEnd"/>
      <w:r>
        <w:rPr>
          <w:sz w:val="24"/>
          <w:szCs w:val="24"/>
        </w:rPr>
        <w:t xml:space="preserve"> M, </w:t>
      </w:r>
      <w:proofErr w:type="spellStart"/>
      <w:r>
        <w:rPr>
          <w:sz w:val="24"/>
          <w:szCs w:val="24"/>
        </w:rPr>
        <w:t>Bottaci</w:t>
      </w:r>
      <w:proofErr w:type="spellEnd"/>
      <w:r>
        <w:rPr>
          <w:sz w:val="24"/>
          <w:szCs w:val="24"/>
        </w:rPr>
        <w:t xml:space="preserve"> L. Search-based software test data generation for string data using program-specific search operators[J]. S</w:t>
      </w:r>
      <w:r>
        <w:rPr>
          <w:i/>
          <w:sz w:val="24"/>
          <w:szCs w:val="24"/>
        </w:rPr>
        <w:t>oftware Testing, Verification and Reliability</w:t>
      </w:r>
      <w:r>
        <w:rPr>
          <w:sz w:val="24"/>
          <w:szCs w:val="24"/>
        </w:rPr>
        <w:t>, 2006, 16(3): 175-203.</w:t>
      </w:r>
    </w:p>
    <w:p w14:paraId="0B9E8B2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Xiao M, El-Attar M, Reformat M, et al. Empirical evaluation of optimization algorithms when used in goal-oriented automated test data generation techniques[J]. </w:t>
      </w:r>
      <w:r>
        <w:rPr>
          <w:i/>
          <w:sz w:val="24"/>
          <w:szCs w:val="24"/>
        </w:rPr>
        <w:t>Empirical Software Engineering</w:t>
      </w:r>
      <w:r>
        <w:rPr>
          <w:sz w:val="24"/>
          <w:szCs w:val="24"/>
        </w:rPr>
        <w:t>, 2007, 12(2): 183-239.</w:t>
      </w:r>
    </w:p>
    <w:p w14:paraId="5C4CC4BC"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Girgis</w:t>
      </w:r>
      <w:proofErr w:type="spellEnd"/>
      <w:r>
        <w:rPr>
          <w:sz w:val="24"/>
          <w:szCs w:val="24"/>
        </w:rPr>
        <w:t xml:space="preserve"> M R. Automatic Test Data Generation for Data Flow Testing Using a Genetic Algorithm[J]. </w:t>
      </w:r>
      <w:r>
        <w:rPr>
          <w:i/>
          <w:sz w:val="24"/>
          <w:szCs w:val="24"/>
        </w:rPr>
        <w:t>Journal of Universal Computer Science</w:t>
      </w:r>
      <w:r>
        <w:rPr>
          <w:sz w:val="24"/>
          <w:szCs w:val="24"/>
        </w:rPr>
        <w:t>, 2005, 11(6): 898-915.</w:t>
      </w:r>
    </w:p>
    <w:p w14:paraId="08244647"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lastRenderedPageBreak/>
        <w:t xml:space="preserve"> </w:t>
      </w:r>
      <w:proofErr w:type="spellStart"/>
      <w:r>
        <w:rPr>
          <w:sz w:val="24"/>
          <w:szCs w:val="24"/>
        </w:rPr>
        <w:t>Ghiduk</w:t>
      </w:r>
      <w:proofErr w:type="spellEnd"/>
      <w:r>
        <w:rPr>
          <w:sz w:val="24"/>
          <w:szCs w:val="24"/>
        </w:rPr>
        <w:t xml:space="preserve"> A S, Harrold M J, </w:t>
      </w:r>
      <w:proofErr w:type="spellStart"/>
      <w:r>
        <w:rPr>
          <w:sz w:val="24"/>
          <w:szCs w:val="24"/>
        </w:rPr>
        <w:t>Girgis</w:t>
      </w:r>
      <w:proofErr w:type="spellEnd"/>
      <w:r>
        <w:rPr>
          <w:sz w:val="24"/>
          <w:szCs w:val="24"/>
        </w:rPr>
        <w:t xml:space="preserve"> M R. Using genetic algorithms to aid test-data generation for data-flow coverage[C]//In </w:t>
      </w:r>
      <w:r>
        <w:rPr>
          <w:i/>
          <w:sz w:val="24"/>
          <w:szCs w:val="24"/>
        </w:rPr>
        <w:t>Proceedings of the 14th Asia-Pacific Software Engineering Conference</w:t>
      </w:r>
      <w:r>
        <w:rPr>
          <w:sz w:val="24"/>
          <w:szCs w:val="24"/>
        </w:rPr>
        <w:t xml:space="preserve"> (APSEC’07). IEEE, 2007: 41-48.</w:t>
      </w:r>
    </w:p>
    <w:p w14:paraId="72A8CD6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H, Lam C P. An ant colony optimization approach to test sequence generation for state-based software testing[C]// In </w:t>
      </w:r>
      <w:r>
        <w:rPr>
          <w:i/>
          <w:sz w:val="24"/>
          <w:szCs w:val="24"/>
        </w:rPr>
        <w:t>Proceedings of the 5th International Conference on Quality Software</w:t>
      </w:r>
      <w:r>
        <w:rPr>
          <w:sz w:val="24"/>
          <w:szCs w:val="24"/>
        </w:rPr>
        <w:t xml:space="preserve"> (QSIC’05). IEEE Computer Society, 2005, 255-264.</w:t>
      </w:r>
    </w:p>
    <w:p w14:paraId="50DE0BA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sz w:val="24"/>
          <w:szCs w:val="24"/>
        </w:rPr>
        <w:t xml:space="preserve">Li H, Lam C P. Using anti-ant-like agents to generate test threads from the UML diagrams[C]//In </w:t>
      </w:r>
      <w:r>
        <w:rPr>
          <w:i/>
          <w:sz w:val="24"/>
          <w:szCs w:val="24"/>
        </w:rPr>
        <w:t>Proceedings the 17th IFIP International Conference on Testing of Communicating Systems</w:t>
      </w:r>
      <w:r>
        <w:rPr>
          <w:sz w:val="24"/>
          <w:szCs w:val="24"/>
        </w:rPr>
        <w:t xml:space="preserve"> (TestCom’05). Springer, 2005: 69-80.</w:t>
      </w:r>
    </w:p>
    <w:p w14:paraId="7171773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Lefticaru</w:t>
      </w:r>
      <w:proofErr w:type="spellEnd"/>
      <w:r>
        <w:rPr>
          <w:sz w:val="24"/>
          <w:szCs w:val="24"/>
        </w:rPr>
        <w:t xml:space="preserve"> R, </w:t>
      </w:r>
      <w:proofErr w:type="spellStart"/>
      <w:r>
        <w:rPr>
          <w:sz w:val="24"/>
          <w:szCs w:val="24"/>
        </w:rPr>
        <w:t>Ipate</w:t>
      </w:r>
      <w:proofErr w:type="spellEnd"/>
      <w:r>
        <w:rPr>
          <w:sz w:val="24"/>
          <w:szCs w:val="24"/>
        </w:rPr>
        <w:t xml:space="preserve"> F. Automatic state-based test generation using genetic algorithms[C]//In </w:t>
      </w:r>
      <w:r>
        <w:rPr>
          <w:i/>
          <w:sz w:val="24"/>
          <w:szCs w:val="24"/>
        </w:rPr>
        <w:t>Proceedings of the 9th International Symposium on Symbolic and Numeric Algorithms for Scientific Computing</w:t>
      </w:r>
      <w:r>
        <w:rPr>
          <w:sz w:val="24"/>
          <w:szCs w:val="24"/>
        </w:rPr>
        <w:t xml:space="preserve"> (SYNASC’07). IEEE, 2007: 188-195.</w:t>
      </w:r>
    </w:p>
    <w:p w14:paraId="28F703EC"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Emer</w:t>
      </w:r>
      <w:proofErr w:type="spellEnd"/>
      <w:r>
        <w:rPr>
          <w:sz w:val="24"/>
          <w:szCs w:val="24"/>
        </w:rPr>
        <w:t xml:space="preserve"> M C F P, </w:t>
      </w:r>
      <w:proofErr w:type="spellStart"/>
      <w:r>
        <w:rPr>
          <w:sz w:val="24"/>
          <w:szCs w:val="24"/>
        </w:rPr>
        <w:t>Vergilio</w:t>
      </w:r>
      <w:proofErr w:type="spellEnd"/>
      <w:r>
        <w:rPr>
          <w:sz w:val="24"/>
          <w:szCs w:val="24"/>
        </w:rPr>
        <w:t xml:space="preserve"> S R. </w:t>
      </w:r>
      <w:proofErr w:type="spellStart"/>
      <w:r>
        <w:rPr>
          <w:sz w:val="24"/>
          <w:szCs w:val="24"/>
        </w:rPr>
        <w:t>GPTesT</w:t>
      </w:r>
      <w:proofErr w:type="spellEnd"/>
      <w:r>
        <w:rPr>
          <w:sz w:val="24"/>
          <w:szCs w:val="24"/>
        </w:rPr>
        <w:t xml:space="preserve">: A testing tool based on genetic programming[C]//In </w:t>
      </w:r>
      <w:r>
        <w:rPr>
          <w:i/>
          <w:sz w:val="24"/>
          <w:szCs w:val="24"/>
        </w:rPr>
        <w:t xml:space="preserve">Proceedings of the 4th Annual Conference on Genetic and Evolutionary Computation </w:t>
      </w:r>
      <w:r>
        <w:rPr>
          <w:sz w:val="24"/>
          <w:szCs w:val="24"/>
        </w:rPr>
        <w:t>(GECCO’02). Morgan Kaufmann Publishers Inc., 2002: 1343-1350.</w:t>
      </w:r>
    </w:p>
    <w:p w14:paraId="275E3C4B"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Masud</w:t>
      </w:r>
      <w:proofErr w:type="spellEnd"/>
      <w:r>
        <w:rPr>
          <w:sz w:val="24"/>
          <w:szCs w:val="24"/>
        </w:rPr>
        <w:t xml:space="preserve"> M, </w:t>
      </w:r>
      <w:proofErr w:type="spellStart"/>
      <w:r>
        <w:rPr>
          <w:sz w:val="24"/>
          <w:szCs w:val="24"/>
        </w:rPr>
        <w:t>Nayak</w:t>
      </w:r>
      <w:proofErr w:type="spellEnd"/>
      <w:r>
        <w:rPr>
          <w:sz w:val="24"/>
          <w:szCs w:val="24"/>
        </w:rPr>
        <w:t xml:space="preserve"> A, Zaman M, et al. Strategy for mutation testing using genetic algorithms[C]//In </w:t>
      </w:r>
      <w:r>
        <w:rPr>
          <w:i/>
          <w:sz w:val="24"/>
          <w:szCs w:val="24"/>
        </w:rPr>
        <w:t>Proceedings of Canadian Conference on. Electrical and Computer Engineering</w:t>
      </w:r>
      <w:r>
        <w:rPr>
          <w:sz w:val="24"/>
          <w:szCs w:val="24"/>
        </w:rPr>
        <w:t>. IEEE, 2005: 1049-1052.</w:t>
      </w:r>
    </w:p>
    <w:p w14:paraId="653BCEA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Baudry</w:t>
      </w:r>
      <w:proofErr w:type="spellEnd"/>
      <w:r>
        <w:rPr>
          <w:sz w:val="24"/>
          <w:szCs w:val="24"/>
        </w:rPr>
        <w:t xml:space="preserve"> B, </w:t>
      </w:r>
      <w:proofErr w:type="spellStart"/>
      <w:r>
        <w:rPr>
          <w:sz w:val="24"/>
          <w:szCs w:val="24"/>
        </w:rPr>
        <w:t>Fleurey</w:t>
      </w:r>
      <w:proofErr w:type="spellEnd"/>
      <w:r>
        <w:rPr>
          <w:sz w:val="24"/>
          <w:szCs w:val="24"/>
        </w:rPr>
        <w:t xml:space="preserve"> F, </w:t>
      </w:r>
      <w:proofErr w:type="spellStart"/>
      <w:r>
        <w:rPr>
          <w:sz w:val="24"/>
          <w:szCs w:val="24"/>
        </w:rPr>
        <w:t>Jézéquel</w:t>
      </w:r>
      <w:proofErr w:type="spellEnd"/>
      <w:r>
        <w:rPr>
          <w:sz w:val="24"/>
          <w:szCs w:val="24"/>
        </w:rPr>
        <w:t xml:space="preserve"> J M, et al. Automatic test case optimization: A bacteriologic algorithm[J]. </w:t>
      </w:r>
      <w:r>
        <w:rPr>
          <w:i/>
          <w:sz w:val="24"/>
          <w:szCs w:val="24"/>
        </w:rPr>
        <w:t>IEEE Software</w:t>
      </w:r>
      <w:r>
        <w:rPr>
          <w:sz w:val="24"/>
          <w:szCs w:val="24"/>
        </w:rPr>
        <w:t>, 2005, 22(2): 76-82.</w:t>
      </w:r>
    </w:p>
    <w:p w14:paraId="4272D7F8"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proofErr w:type="spellStart"/>
      <w:r>
        <w:rPr>
          <w:sz w:val="24"/>
          <w:szCs w:val="24"/>
        </w:rPr>
        <w:t>Baudry</w:t>
      </w:r>
      <w:proofErr w:type="spellEnd"/>
      <w:r>
        <w:rPr>
          <w:sz w:val="24"/>
          <w:szCs w:val="24"/>
        </w:rPr>
        <w:t xml:space="preserve"> B, </w:t>
      </w:r>
      <w:proofErr w:type="spellStart"/>
      <w:r>
        <w:rPr>
          <w:sz w:val="24"/>
          <w:szCs w:val="24"/>
        </w:rPr>
        <w:t>Fleurey</w:t>
      </w:r>
      <w:proofErr w:type="spellEnd"/>
      <w:r>
        <w:rPr>
          <w:sz w:val="24"/>
          <w:szCs w:val="24"/>
        </w:rPr>
        <w:t xml:space="preserve"> F, </w:t>
      </w:r>
      <w:proofErr w:type="spellStart"/>
      <w:r>
        <w:rPr>
          <w:sz w:val="24"/>
          <w:szCs w:val="24"/>
        </w:rPr>
        <w:t>Jézéquel</w:t>
      </w:r>
      <w:proofErr w:type="spellEnd"/>
      <w:r>
        <w:rPr>
          <w:sz w:val="24"/>
          <w:szCs w:val="24"/>
        </w:rPr>
        <w:t xml:space="preserve"> J M, et al. From genetic to bacteriological algorithms for mutation-based testing[J]. </w:t>
      </w:r>
      <w:r>
        <w:rPr>
          <w:i/>
          <w:sz w:val="24"/>
          <w:szCs w:val="24"/>
        </w:rPr>
        <w:t>Software Testing, Verification and Reliability</w:t>
      </w:r>
      <w:r>
        <w:rPr>
          <w:sz w:val="24"/>
          <w:szCs w:val="24"/>
        </w:rPr>
        <w:t>, 2005, 15(2): 73-96.</w:t>
      </w:r>
    </w:p>
    <w:p w14:paraId="4AD42AF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S. S. Brilliant, J. C. Knight, P. E. </w:t>
      </w:r>
      <w:proofErr w:type="spellStart"/>
      <w:r>
        <w:rPr>
          <w:color w:val="222222"/>
          <w:sz w:val="24"/>
          <w:szCs w:val="24"/>
          <w:shd w:val="clear" w:color="auto" w:fill="FFFFFF"/>
        </w:rPr>
        <w:t>Ammann</w:t>
      </w:r>
      <w:proofErr w:type="spellEnd"/>
      <w:r>
        <w:rPr>
          <w:color w:val="222222"/>
          <w:sz w:val="24"/>
          <w:szCs w:val="24"/>
          <w:shd w:val="clear" w:color="auto" w:fill="FFFFFF"/>
        </w:rPr>
        <w:t>. On the Performance of Software Testing Using</w:t>
      </w:r>
      <w:r>
        <w:rPr>
          <w:color w:val="222222"/>
          <w:sz w:val="24"/>
          <w:szCs w:val="24"/>
          <w:shd w:val="clear" w:color="auto" w:fill="FFFFFF"/>
          <w:lang w:val="it-IT"/>
        </w:rPr>
        <w:t xml:space="preserve"> </w:t>
      </w:r>
      <w:r>
        <w:rPr>
          <w:color w:val="222222"/>
          <w:sz w:val="24"/>
          <w:szCs w:val="24"/>
          <w:shd w:val="clear" w:color="auto" w:fill="FFFFFF"/>
        </w:rPr>
        <w:t xml:space="preserve">Multiple Versions. </w:t>
      </w:r>
      <w:r>
        <w:rPr>
          <w:i/>
          <w:color w:val="222222"/>
          <w:sz w:val="24"/>
          <w:szCs w:val="24"/>
          <w:shd w:val="clear" w:color="auto" w:fill="FFFFFF"/>
        </w:rPr>
        <w:t>Proceedings of the 20th international symposium on fault-tolerant</w:t>
      </w:r>
      <w:r>
        <w:rPr>
          <w:i/>
          <w:color w:val="222222"/>
          <w:sz w:val="24"/>
          <w:szCs w:val="24"/>
          <w:shd w:val="clear" w:color="auto" w:fill="FFFFFF"/>
          <w:lang w:val="it-IT"/>
        </w:rPr>
        <w:t xml:space="preserve"> </w:t>
      </w:r>
      <w:r>
        <w:rPr>
          <w:i/>
          <w:color w:val="222222"/>
          <w:sz w:val="24"/>
          <w:szCs w:val="24"/>
          <w:shd w:val="clear" w:color="auto" w:fill="FFFFFF"/>
        </w:rPr>
        <w:t>computing</w:t>
      </w:r>
      <w:r>
        <w:rPr>
          <w:color w:val="222222"/>
          <w:sz w:val="24"/>
          <w:szCs w:val="24"/>
          <w:shd w:val="clear" w:color="auto" w:fill="FFFFFF"/>
        </w:rPr>
        <w:t xml:space="preserve"> (FTCS’90), IEEE Computer Society, 1990, pp. 408–415.</w:t>
      </w:r>
    </w:p>
    <w:p w14:paraId="488253A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lastRenderedPageBreak/>
        <w:t xml:space="preserve"> </w:t>
      </w:r>
      <w:r>
        <w:rPr>
          <w:color w:val="222222"/>
          <w:sz w:val="24"/>
          <w:szCs w:val="24"/>
          <w:shd w:val="clear" w:color="auto" w:fill="FFFFFF"/>
        </w:rPr>
        <w:t xml:space="preserve">K. Y. Sim, C. S. Low, F. C. </w:t>
      </w:r>
      <w:proofErr w:type="spellStart"/>
      <w:r>
        <w:rPr>
          <w:color w:val="222222"/>
          <w:sz w:val="24"/>
          <w:szCs w:val="24"/>
          <w:shd w:val="clear" w:color="auto" w:fill="FFFFFF"/>
        </w:rPr>
        <w:t>Kuo</w:t>
      </w:r>
      <w:proofErr w:type="spellEnd"/>
      <w:r>
        <w:rPr>
          <w:color w:val="222222"/>
          <w:sz w:val="24"/>
          <w:szCs w:val="24"/>
          <w:shd w:val="clear" w:color="auto" w:fill="FFFFFF"/>
        </w:rPr>
        <w:t>. Eliminating Human Visual Judgment from Testing of</w:t>
      </w:r>
      <w:r>
        <w:rPr>
          <w:color w:val="222222"/>
          <w:sz w:val="24"/>
          <w:szCs w:val="24"/>
          <w:shd w:val="clear" w:color="auto" w:fill="FFFFFF"/>
          <w:lang w:val="it-IT"/>
        </w:rPr>
        <w:t xml:space="preserve"> </w:t>
      </w:r>
      <w:r>
        <w:rPr>
          <w:color w:val="222222"/>
          <w:sz w:val="24"/>
          <w:szCs w:val="24"/>
          <w:shd w:val="clear" w:color="auto" w:fill="FFFFFF"/>
        </w:rPr>
        <w:t xml:space="preserve">Financial Charting Software. </w:t>
      </w:r>
      <w:r>
        <w:rPr>
          <w:i/>
          <w:color w:val="222222"/>
          <w:sz w:val="24"/>
          <w:szCs w:val="24"/>
          <w:shd w:val="clear" w:color="auto" w:fill="FFFFFF"/>
        </w:rPr>
        <w:t>Journal of Software</w:t>
      </w:r>
      <w:r>
        <w:rPr>
          <w:color w:val="222222"/>
          <w:sz w:val="24"/>
          <w:szCs w:val="24"/>
          <w:shd w:val="clear" w:color="auto" w:fill="FFFFFF"/>
        </w:rPr>
        <w:t>, 2014, 9(2): 298-312.</w:t>
      </w:r>
    </w:p>
    <w:p w14:paraId="4AD0E1EC"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W. K. Chan, S. C. Cheung. PAT: A Pattern Classification Approach to Automatic Reference</w:t>
      </w:r>
      <w:r>
        <w:rPr>
          <w:color w:val="222222"/>
          <w:sz w:val="24"/>
          <w:szCs w:val="24"/>
          <w:shd w:val="clear" w:color="auto" w:fill="FFFFFF"/>
          <w:lang w:val="it-IT"/>
        </w:rPr>
        <w:t xml:space="preserve"> </w:t>
      </w:r>
      <w:r>
        <w:rPr>
          <w:color w:val="222222"/>
          <w:sz w:val="24"/>
          <w:szCs w:val="24"/>
          <w:shd w:val="clear" w:color="auto" w:fill="FFFFFF"/>
        </w:rPr>
        <w:t xml:space="preserve">Oracles for the Testing of Mesh Simplification Programs. </w:t>
      </w:r>
      <w:r>
        <w:rPr>
          <w:i/>
          <w:color w:val="222222"/>
          <w:sz w:val="24"/>
          <w:szCs w:val="24"/>
          <w:shd w:val="clear" w:color="auto" w:fill="FFFFFF"/>
        </w:rPr>
        <w:t>Journal of Systems and Software</w:t>
      </w:r>
      <w:r>
        <w:rPr>
          <w:color w:val="222222"/>
          <w:sz w:val="24"/>
          <w:szCs w:val="24"/>
          <w:shd w:val="clear" w:color="auto" w:fill="FFFFFF"/>
        </w:rPr>
        <w:t>,</w:t>
      </w:r>
      <w:r>
        <w:rPr>
          <w:color w:val="222222"/>
          <w:sz w:val="24"/>
          <w:szCs w:val="24"/>
          <w:shd w:val="clear" w:color="auto" w:fill="FFFFFF"/>
          <w:lang w:val="it-IT"/>
        </w:rPr>
        <w:t xml:space="preserve"> </w:t>
      </w:r>
      <w:r>
        <w:rPr>
          <w:color w:val="222222"/>
          <w:sz w:val="24"/>
          <w:szCs w:val="24"/>
          <w:shd w:val="clear" w:color="auto" w:fill="FFFFFF"/>
        </w:rPr>
        <w:t>2009, 82(3), 422–434.</w:t>
      </w:r>
    </w:p>
    <w:p w14:paraId="4A77FEE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R. </w:t>
      </w:r>
      <w:proofErr w:type="spellStart"/>
      <w:r>
        <w:rPr>
          <w:color w:val="222222"/>
          <w:sz w:val="24"/>
          <w:szCs w:val="24"/>
          <w:shd w:val="clear" w:color="auto" w:fill="FFFFFF"/>
        </w:rPr>
        <w:t>Guderlei</w:t>
      </w:r>
      <w:proofErr w:type="spellEnd"/>
      <w:r>
        <w:rPr>
          <w:color w:val="222222"/>
          <w:sz w:val="24"/>
          <w:szCs w:val="24"/>
          <w:shd w:val="clear" w:color="auto" w:fill="FFFFFF"/>
        </w:rPr>
        <w:t xml:space="preserve">, J. Mayer. Statistical Metamorphic Testing </w:t>
      </w:r>
      <w:proofErr w:type="spellStart"/>
      <w:r>
        <w:rPr>
          <w:color w:val="222222"/>
          <w:sz w:val="24"/>
          <w:szCs w:val="24"/>
          <w:shd w:val="clear" w:color="auto" w:fill="FFFFFF"/>
        </w:rPr>
        <w:t>Testing</w:t>
      </w:r>
      <w:proofErr w:type="spellEnd"/>
      <w:r>
        <w:rPr>
          <w:color w:val="222222"/>
          <w:sz w:val="24"/>
          <w:szCs w:val="24"/>
          <w:shd w:val="clear" w:color="auto" w:fill="FFFFFF"/>
        </w:rPr>
        <w:t xml:space="preserve"> Programs with Random Output</w:t>
      </w:r>
      <w:r>
        <w:rPr>
          <w:color w:val="222222"/>
          <w:sz w:val="24"/>
          <w:szCs w:val="24"/>
          <w:shd w:val="clear" w:color="auto" w:fill="FFFFFF"/>
          <w:lang w:val="it-IT"/>
        </w:rPr>
        <w:t xml:space="preserve"> </w:t>
      </w:r>
      <w:r>
        <w:rPr>
          <w:color w:val="222222"/>
          <w:sz w:val="24"/>
          <w:szCs w:val="24"/>
          <w:shd w:val="clear" w:color="auto" w:fill="FFFFFF"/>
        </w:rPr>
        <w:t xml:space="preserve">by Means of Statistical Hypothesis Tests and Metamorphic Testing. </w:t>
      </w:r>
      <w:r>
        <w:rPr>
          <w:i/>
          <w:color w:val="222222"/>
          <w:sz w:val="24"/>
          <w:szCs w:val="24"/>
          <w:shd w:val="clear" w:color="auto" w:fill="FFFFFF"/>
        </w:rPr>
        <w:t>Proceedings of the 7th</w:t>
      </w:r>
      <w:r>
        <w:rPr>
          <w:i/>
          <w:color w:val="222222"/>
          <w:sz w:val="24"/>
          <w:szCs w:val="24"/>
          <w:shd w:val="clear" w:color="auto" w:fill="FFFFFF"/>
          <w:lang w:val="it-IT"/>
        </w:rPr>
        <w:t xml:space="preserve"> </w:t>
      </w:r>
      <w:r>
        <w:rPr>
          <w:i/>
          <w:color w:val="222222"/>
          <w:sz w:val="24"/>
          <w:szCs w:val="24"/>
          <w:shd w:val="clear" w:color="auto" w:fill="FFFFFF"/>
        </w:rPr>
        <w:t>international conference on quality software</w:t>
      </w:r>
      <w:r>
        <w:rPr>
          <w:color w:val="222222"/>
          <w:sz w:val="24"/>
          <w:szCs w:val="24"/>
          <w:shd w:val="clear" w:color="auto" w:fill="FFFFFF"/>
        </w:rPr>
        <w:t xml:space="preserve"> (QSIC’07), IEEE Computer Society, 2007, pp.</w:t>
      </w:r>
      <w:r>
        <w:rPr>
          <w:color w:val="222222"/>
          <w:sz w:val="24"/>
          <w:szCs w:val="24"/>
          <w:shd w:val="clear" w:color="auto" w:fill="FFFFFF"/>
          <w:lang w:val="it-IT"/>
        </w:rPr>
        <w:t xml:space="preserve"> </w:t>
      </w:r>
      <w:r>
        <w:rPr>
          <w:color w:val="222222"/>
          <w:sz w:val="24"/>
          <w:szCs w:val="24"/>
          <w:shd w:val="clear" w:color="auto" w:fill="FFFFFF"/>
        </w:rPr>
        <w:t>404–409.</w:t>
      </w:r>
    </w:p>
    <w:p w14:paraId="787B2B39"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rPr>
        <w:t xml:space="preserve"> T. Y. Chen, S. C. Cheung, S. M. </w:t>
      </w:r>
      <w:proofErr w:type="spellStart"/>
      <w:r>
        <w:rPr>
          <w:color w:val="222222"/>
          <w:sz w:val="24"/>
          <w:szCs w:val="24"/>
          <w:shd w:val="clear" w:color="auto" w:fill="FFFFFF"/>
        </w:rPr>
        <w:t>Yiu</w:t>
      </w:r>
      <w:proofErr w:type="spellEnd"/>
      <w:r>
        <w:rPr>
          <w:color w:val="222222"/>
          <w:sz w:val="24"/>
          <w:szCs w:val="24"/>
          <w:shd w:val="clear" w:color="auto" w:fill="FFFFFF"/>
        </w:rPr>
        <w:t>. Metamorphic Testing: A New Approach for Generating</w:t>
      </w:r>
      <w:r>
        <w:rPr>
          <w:color w:val="222222"/>
          <w:sz w:val="24"/>
          <w:szCs w:val="24"/>
          <w:shd w:val="clear" w:color="auto" w:fill="FFFFFF"/>
          <w:lang w:val="it-IT"/>
        </w:rPr>
        <w:t xml:space="preserve"> </w:t>
      </w:r>
      <w:r>
        <w:rPr>
          <w:color w:val="222222"/>
          <w:sz w:val="24"/>
          <w:szCs w:val="24"/>
          <w:shd w:val="clear" w:color="auto" w:fill="FFFFFF"/>
        </w:rPr>
        <w:t>Next Test Cases. Technical Report HKUST-CS98-01, Department of Computer Science, Hong</w:t>
      </w:r>
      <w:r>
        <w:rPr>
          <w:color w:val="222222"/>
          <w:sz w:val="24"/>
          <w:szCs w:val="24"/>
          <w:shd w:val="clear" w:color="auto" w:fill="FFFFFF"/>
          <w:lang w:val="it-IT"/>
        </w:rPr>
        <w:t xml:space="preserve"> </w:t>
      </w:r>
      <w:r>
        <w:rPr>
          <w:color w:val="222222"/>
          <w:sz w:val="24"/>
          <w:szCs w:val="24"/>
          <w:shd w:val="clear" w:color="auto" w:fill="FFFFFF"/>
        </w:rPr>
        <w:t>Kong University of Science and Technology, Hong Kong, 1998.</w:t>
      </w:r>
    </w:p>
    <w:p w14:paraId="2836303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S. Segura, G. Fraser, A. B. Sanchez, A. R. Cortes. A survey on metamorphic testing. </w:t>
      </w:r>
      <w:r>
        <w:rPr>
          <w:i/>
          <w:color w:val="222222"/>
          <w:sz w:val="24"/>
          <w:szCs w:val="24"/>
          <w:shd w:val="clear" w:color="auto" w:fill="FFFFFF"/>
        </w:rPr>
        <w:t>IEEE</w:t>
      </w:r>
      <w:r>
        <w:rPr>
          <w:i/>
          <w:color w:val="222222"/>
          <w:sz w:val="24"/>
          <w:szCs w:val="24"/>
          <w:shd w:val="clear" w:color="auto" w:fill="FFFFFF"/>
          <w:lang w:val="it-IT"/>
        </w:rPr>
        <w:t xml:space="preserve"> </w:t>
      </w:r>
      <w:r>
        <w:rPr>
          <w:i/>
          <w:color w:val="222222"/>
          <w:sz w:val="24"/>
          <w:szCs w:val="24"/>
          <w:shd w:val="clear" w:color="auto" w:fill="FFFFFF"/>
        </w:rPr>
        <w:t>Transactions on Software Engineering</w:t>
      </w:r>
      <w:r>
        <w:rPr>
          <w:color w:val="222222"/>
          <w:sz w:val="24"/>
          <w:szCs w:val="24"/>
          <w:shd w:val="clear" w:color="auto" w:fill="FFFFFF"/>
        </w:rPr>
        <w:t>, 2016, 42(9): 805-824.</w:t>
      </w:r>
    </w:p>
    <w:p w14:paraId="41E41687"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T. Y. Chen, P. L. Poon, X. </w:t>
      </w:r>
      <w:proofErr w:type="spellStart"/>
      <w:r>
        <w:rPr>
          <w:color w:val="222222"/>
          <w:sz w:val="24"/>
          <w:szCs w:val="24"/>
          <w:shd w:val="clear" w:color="auto" w:fill="FFFFFF"/>
        </w:rPr>
        <w:t>Xie</w:t>
      </w:r>
      <w:proofErr w:type="spellEnd"/>
      <w:r>
        <w:rPr>
          <w:color w:val="222222"/>
          <w:sz w:val="24"/>
          <w:szCs w:val="24"/>
          <w:shd w:val="clear" w:color="auto" w:fill="FFFFFF"/>
        </w:rPr>
        <w:t>. METRIC: Metamorphic Relation Identification Based on the</w:t>
      </w:r>
      <w:r>
        <w:rPr>
          <w:color w:val="222222"/>
          <w:sz w:val="24"/>
          <w:szCs w:val="24"/>
          <w:shd w:val="clear" w:color="auto" w:fill="FFFFFF"/>
          <w:lang w:val="it-IT"/>
        </w:rPr>
        <w:t xml:space="preserve"> </w:t>
      </w:r>
      <w:r>
        <w:rPr>
          <w:color w:val="222222"/>
          <w:sz w:val="24"/>
          <w:szCs w:val="24"/>
          <w:shd w:val="clear" w:color="auto" w:fill="FFFFFF"/>
        </w:rPr>
        <w:t xml:space="preserve">Category-Choice Framework. </w:t>
      </w:r>
      <w:r>
        <w:rPr>
          <w:i/>
          <w:color w:val="222222"/>
          <w:sz w:val="24"/>
          <w:szCs w:val="24"/>
          <w:shd w:val="clear" w:color="auto" w:fill="FFFFFF"/>
        </w:rPr>
        <w:t>Journal of Systems and Software</w:t>
      </w:r>
      <w:r>
        <w:rPr>
          <w:color w:val="222222"/>
          <w:sz w:val="24"/>
          <w:szCs w:val="24"/>
          <w:shd w:val="clear" w:color="auto" w:fill="FFFFFF"/>
        </w:rPr>
        <w:t>, 2016, 116: 177-190.</w:t>
      </w:r>
    </w:p>
    <w:p w14:paraId="6641188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J. Zhang, J. Chen, D. </w:t>
      </w:r>
      <w:proofErr w:type="spellStart"/>
      <w:r>
        <w:rPr>
          <w:color w:val="222222"/>
          <w:sz w:val="24"/>
          <w:szCs w:val="24"/>
          <w:shd w:val="clear" w:color="auto" w:fill="FFFFFF"/>
        </w:rPr>
        <w:t>Hao</w:t>
      </w:r>
      <w:proofErr w:type="spellEnd"/>
      <w:r>
        <w:rPr>
          <w:color w:val="222222"/>
          <w:sz w:val="24"/>
          <w:szCs w:val="24"/>
          <w:shd w:val="clear" w:color="auto" w:fill="FFFFFF"/>
        </w:rPr>
        <w:t>. Search-Based Inference of Polynomial Metamorphic Relations.</w:t>
      </w:r>
      <w:r>
        <w:rPr>
          <w:color w:val="222222"/>
          <w:sz w:val="24"/>
          <w:szCs w:val="24"/>
          <w:shd w:val="clear" w:color="auto" w:fill="FFFFFF"/>
          <w:lang w:val="it-IT"/>
        </w:rPr>
        <w:t xml:space="preserve"> </w:t>
      </w:r>
      <w:r>
        <w:rPr>
          <w:i/>
          <w:color w:val="222222"/>
          <w:sz w:val="24"/>
          <w:szCs w:val="24"/>
          <w:shd w:val="clear" w:color="auto" w:fill="FFFFFF"/>
        </w:rPr>
        <w:t>Proceedings of the 29th ACM/IEEE International Conference on Automated Software</w:t>
      </w:r>
      <w:r>
        <w:rPr>
          <w:i/>
          <w:color w:val="222222"/>
          <w:sz w:val="24"/>
          <w:szCs w:val="24"/>
          <w:shd w:val="clear" w:color="auto" w:fill="FFFFFF"/>
          <w:lang w:val="it-IT"/>
        </w:rPr>
        <w:t xml:space="preserve"> </w:t>
      </w:r>
      <w:r>
        <w:rPr>
          <w:i/>
          <w:color w:val="222222"/>
          <w:sz w:val="24"/>
          <w:szCs w:val="24"/>
          <w:shd w:val="clear" w:color="auto" w:fill="FFFFFF"/>
        </w:rPr>
        <w:t>Engineering</w:t>
      </w:r>
      <w:r>
        <w:rPr>
          <w:color w:val="222222"/>
          <w:sz w:val="24"/>
          <w:szCs w:val="24"/>
          <w:shd w:val="clear" w:color="auto" w:fill="FFFFFF"/>
        </w:rPr>
        <w:t xml:space="preserve"> (ASE’14), ACM Press, 2014, pp. 701-712.</w:t>
      </w:r>
    </w:p>
    <w:p w14:paraId="6A55D012"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F. H. Su, J. Bell, C. Murphy. Dynamic Inference of Likely Metamorphic Properties to Support</w:t>
      </w:r>
      <w:r>
        <w:rPr>
          <w:color w:val="222222"/>
          <w:sz w:val="24"/>
          <w:szCs w:val="24"/>
          <w:shd w:val="clear" w:color="auto" w:fill="FFFFFF"/>
          <w:lang w:val="it-IT"/>
        </w:rPr>
        <w:t xml:space="preserve"> </w:t>
      </w:r>
      <w:r>
        <w:rPr>
          <w:color w:val="222222"/>
          <w:sz w:val="24"/>
          <w:szCs w:val="24"/>
          <w:shd w:val="clear" w:color="auto" w:fill="FFFFFF"/>
        </w:rPr>
        <w:t xml:space="preserve">Differential Testing. </w:t>
      </w:r>
      <w:r>
        <w:rPr>
          <w:i/>
          <w:color w:val="222222"/>
          <w:sz w:val="24"/>
          <w:szCs w:val="24"/>
          <w:shd w:val="clear" w:color="auto" w:fill="FFFFFF"/>
        </w:rPr>
        <w:t>Proceedings of the 10th International Workshop on Automation of</w:t>
      </w:r>
      <w:r>
        <w:rPr>
          <w:i/>
          <w:color w:val="222222"/>
          <w:sz w:val="24"/>
          <w:szCs w:val="24"/>
          <w:shd w:val="clear" w:color="auto" w:fill="FFFFFF"/>
          <w:lang w:val="it-IT"/>
        </w:rPr>
        <w:t xml:space="preserve"> </w:t>
      </w:r>
      <w:r>
        <w:rPr>
          <w:i/>
          <w:color w:val="222222"/>
          <w:sz w:val="24"/>
          <w:szCs w:val="24"/>
          <w:shd w:val="clear" w:color="auto" w:fill="FFFFFF"/>
        </w:rPr>
        <w:t>Software Test</w:t>
      </w:r>
      <w:r>
        <w:rPr>
          <w:color w:val="222222"/>
          <w:sz w:val="24"/>
          <w:szCs w:val="24"/>
          <w:shd w:val="clear" w:color="auto" w:fill="FFFFFF"/>
        </w:rPr>
        <w:t xml:space="preserve"> (AST’15), Co-located with the </w:t>
      </w:r>
      <w:r>
        <w:rPr>
          <w:i/>
          <w:color w:val="222222"/>
          <w:sz w:val="24"/>
          <w:szCs w:val="24"/>
          <w:shd w:val="clear" w:color="auto" w:fill="FFFFFF"/>
        </w:rPr>
        <w:t>37th IEEE International Conference on Software</w:t>
      </w:r>
      <w:r>
        <w:rPr>
          <w:i/>
          <w:color w:val="222222"/>
          <w:sz w:val="24"/>
          <w:szCs w:val="24"/>
          <w:shd w:val="clear" w:color="auto" w:fill="FFFFFF"/>
          <w:lang w:val="it-IT"/>
        </w:rPr>
        <w:t xml:space="preserve"> </w:t>
      </w:r>
      <w:r>
        <w:rPr>
          <w:i/>
          <w:color w:val="222222"/>
          <w:sz w:val="24"/>
          <w:szCs w:val="24"/>
          <w:shd w:val="clear" w:color="auto" w:fill="FFFFFF"/>
        </w:rPr>
        <w:t>Engineering</w:t>
      </w:r>
      <w:r>
        <w:rPr>
          <w:color w:val="222222"/>
          <w:sz w:val="24"/>
          <w:szCs w:val="24"/>
          <w:shd w:val="clear" w:color="auto" w:fill="FFFFFF"/>
        </w:rPr>
        <w:t xml:space="preserve"> (ICSE’15), IEEE Computer Society, 2015, pp. 55-59.</w:t>
      </w:r>
    </w:p>
    <w:p w14:paraId="791C401E"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C. Sun, Y. Liu, Z. Wang, W.K. Chan. </w:t>
      </w:r>
      <w:proofErr w:type="spellStart"/>
      <w:r>
        <w:rPr>
          <w:color w:val="222222"/>
          <w:sz w:val="24"/>
          <w:szCs w:val="24"/>
          <w:shd w:val="clear" w:color="auto" w:fill="FFFFFF"/>
        </w:rPr>
        <w:t>μMT</w:t>
      </w:r>
      <w:proofErr w:type="spellEnd"/>
      <w:r>
        <w:rPr>
          <w:color w:val="222222"/>
          <w:sz w:val="24"/>
          <w:szCs w:val="24"/>
          <w:shd w:val="clear" w:color="auto" w:fill="FFFFFF"/>
        </w:rPr>
        <w:t>: A Data Mutation Directed Metamorphic Relation</w:t>
      </w:r>
      <w:r>
        <w:rPr>
          <w:color w:val="222222"/>
          <w:sz w:val="24"/>
          <w:szCs w:val="24"/>
          <w:shd w:val="clear" w:color="auto" w:fill="FFFFFF"/>
          <w:lang w:val="it-IT"/>
        </w:rPr>
        <w:t xml:space="preserve"> </w:t>
      </w:r>
      <w:r>
        <w:rPr>
          <w:color w:val="222222"/>
          <w:sz w:val="24"/>
          <w:szCs w:val="24"/>
          <w:shd w:val="clear" w:color="auto" w:fill="FFFFFF"/>
        </w:rPr>
        <w:t xml:space="preserve">Acquisition Methodology. </w:t>
      </w:r>
      <w:r>
        <w:rPr>
          <w:i/>
          <w:color w:val="222222"/>
          <w:sz w:val="24"/>
          <w:szCs w:val="24"/>
          <w:shd w:val="clear" w:color="auto" w:fill="FFFFFF"/>
        </w:rPr>
        <w:t>Proceeding of the First International Workshop on Metamorphic</w:t>
      </w:r>
      <w:r>
        <w:rPr>
          <w:i/>
          <w:color w:val="222222"/>
          <w:sz w:val="24"/>
          <w:szCs w:val="24"/>
          <w:shd w:val="clear" w:color="auto" w:fill="FFFFFF"/>
          <w:lang w:val="it-IT"/>
        </w:rPr>
        <w:t xml:space="preserve"> </w:t>
      </w:r>
      <w:r>
        <w:rPr>
          <w:i/>
          <w:color w:val="222222"/>
          <w:sz w:val="24"/>
          <w:szCs w:val="24"/>
          <w:shd w:val="clear" w:color="auto" w:fill="FFFFFF"/>
        </w:rPr>
        <w:t>Testing</w:t>
      </w:r>
      <w:r>
        <w:rPr>
          <w:color w:val="222222"/>
          <w:sz w:val="24"/>
          <w:szCs w:val="24"/>
          <w:shd w:val="clear" w:color="auto" w:fill="FFFFFF"/>
        </w:rPr>
        <w:t xml:space="preserve"> (MET 2016), collocated with </w:t>
      </w:r>
      <w:r>
        <w:rPr>
          <w:color w:val="222222"/>
          <w:sz w:val="24"/>
          <w:szCs w:val="24"/>
          <w:shd w:val="clear" w:color="auto" w:fill="FFFFFF"/>
        </w:rPr>
        <w:lastRenderedPageBreak/>
        <w:t>ICSE 2016, IEEE Computer Society, 2016, pp.12-18.</w:t>
      </w:r>
    </w:p>
    <w:p w14:paraId="4BD4A939"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A. </w:t>
      </w:r>
      <w:proofErr w:type="spellStart"/>
      <w:r>
        <w:rPr>
          <w:color w:val="222222"/>
          <w:sz w:val="24"/>
          <w:szCs w:val="24"/>
          <w:shd w:val="clear" w:color="auto" w:fill="FFFFFF"/>
        </w:rPr>
        <w:t>Gotlieb</w:t>
      </w:r>
      <w:proofErr w:type="spellEnd"/>
      <w:r>
        <w:rPr>
          <w:color w:val="222222"/>
          <w:sz w:val="24"/>
          <w:szCs w:val="24"/>
          <w:shd w:val="clear" w:color="auto" w:fill="FFFFFF"/>
        </w:rPr>
        <w:t xml:space="preserve">, B. </w:t>
      </w:r>
      <w:proofErr w:type="spellStart"/>
      <w:r>
        <w:rPr>
          <w:color w:val="222222"/>
          <w:sz w:val="24"/>
          <w:szCs w:val="24"/>
          <w:shd w:val="clear" w:color="auto" w:fill="FFFFFF"/>
        </w:rPr>
        <w:t>Botella</w:t>
      </w:r>
      <w:proofErr w:type="spellEnd"/>
      <w:r>
        <w:rPr>
          <w:color w:val="222222"/>
          <w:sz w:val="24"/>
          <w:szCs w:val="24"/>
          <w:shd w:val="clear" w:color="auto" w:fill="FFFFFF"/>
        </w:rPr>
        <w:t xml:space="preserve">. Automated Metamorphic Testing. </w:t>
      </w:r>
      <w:r>
        <w:rPr>
          <w:i/>
          <w:color w:val="222222"/>
          <w:sz w:val="24"/>
          <w:szCs w:val="24"/>
          <w:shd w:val="clear" w:color="auto" w:fill="FFFFFF"/>
        </w:rPr>
        <w:t>Proceedings of the 27th Annual</w:t>
      </w:r>
      <w:r>
        <w:rPr>
          <w:i/>
          <w:color w:val="222222"/>
          <w:sz w:val="24"/>
          <w:szCs w:val="24"/>
          <w:shd w:val="clear" w:color="auto" w:fill="FFFFFF"/>
          <w:lang w:val="it-IT"/>
        </w:rPr>
        <w:t xml:space="preserve"> </w:t>
      </w:r>
      <w:r>
        <w:rPr>
          <w:i/>
          <w:color w:val="222222"/>
          <w:sz w:val="24"/>
          <w:szCs w:val="24"/>
          <w:shd w:val="clear" w:color="auto" w:fill="FFFFFF"/>
        </w:rPr>
        <w:t>International Conference on Computer Software and Applications</w:t>
      </w:r>
      <w:r>
        <w:rPr>
          <w:color w:val="222222"/>
          <w:sz w:val="24"/>
          <w:szCs w:val="24"/>
          <w:shd w:val="clear" w:color="auto" w:fill="FFFFFF"/>
        </w:rPr>
        <w:t xml:space="preserve"> (COMPSAC’03), IEEE</w:t>
      </w:r>
      <w:r>
        <w:rPr>
          <w:color w:val="222222"/>
          <w:sz w:val="24"/>
          <w:szCs w:val="24"/>
          <w:shd w:val="clear" w:color="auto" w:fill="FFFFFF"/>
          <w:lang w:val="it-IT"/>
        </w:rPr>
        <w:t xml:space="preserve"> </w:t>
      </w:r>
      <w:r>
        <w:rPr>
          <w:color w:val="222222"/>
          <w:sz w:val="24"/>
          <w:szCs w:val="24"/>
          <w:shd w:val="clear" w:color="auto" w:fill="FFFFFF"/>
        </w:rPr>
        <w:t>Computer Society, 2003, pp. 34-40.</w:t>
      </w:r>
    </w:p>
    <w:p w14:paraId="386CBFF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H. Liu, X. Liu, T. Y. Chen. A New Method for Constructing Metamorphic Relations.</w:t>
      </w:r>
      <w:r>
        <w:rPr>
          <w:color w:val="222222"/>
          <w:sz w:val="24"/>
          <w:szCs w:val="24"/>
          <w:shd w:val="clear" w:color="auto" w:fill="FFFFFF"/>
          <w:lang w:val="it-IT"/>
        </w:rPr>
        <w:t xml:space="preserve"> </w:t>
      </w:r>
      <w:r>
        <w:rPr>
          <w:i/>
          <w:color w:val="222222"/>
          <w:sz w:val="24"/>
          <w:szCs w:val="24"/>
          <w:shd w:val="clear" w:color="auto" w:fill="FFFFFF"/>
        </w:rPr>
        <w:t>Proceedings of the 12th International Conference on Quality Software</w:t>
      </w:r>
      <w:r>
        <w:rPr>
          <w:color w:val="222222"/>
          <w:sz w:val="24"/>
          <w:szCs w:val="24"/>
          <w:shd w:val="clear" w:color="auto" w:fill="FFFFFF"/>
        </w:rPr>
        <w:t xml:space="preserve"> (QSIC’12), IEEE Computer Society, 2013, pp. 59-68.</w:t>
      </w:r>
    </w:p>
    <w:p w14:paraId="3F0CE216"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G. </w:t>
      </w:r>
      <w:proofErr w:type="spellStart"/>
      <w:r>
        <w:rPr>
          <w:color w:val="222222"/>
          <w:sz w:val="24"/>
          <w:szCs w:val="24"/>
          <w:shd w:val="clear" w:color="auto" w:fill="FFFFFF"/>
        </w:rPr>
        <w:t>Batra</w:t>
      </w:r>
      <w:proofErr w:type="spellEnd"/>
      <w:r>
        <w:rPr>
          <w:color w:val="222222"/>
          <w:sz w:val="24"/>
          <w:szCs w:val="24"/>
          <w:shd w:val="clear" w:color="auto" w:fill="FFFFFF"/>
        </w:rPr>
        <w:t xml:space="preserve">, J. </w:t>
      </w:r>
      <w:proofErr w:type="spellStart"/>
      <w:r>
        <w:rPr>
          <w:color w:val="222222"/>
          <w:sz w:val="24"/>
          <w:szCs w:val="24"/>
          <w:shd w:val="clear" w:color="auto" w:fill="FFFFFF"/>
        </w:rPr>
        <w:t>Sengupta</w:t>
      </w:r>
      <w:proofErr w:type="spellEnd"/>
      <w:r>
        <w:rPr>
          <w:color w:val="222222"/>
          <w:sz w:val="24"/>
          <w:szCs w:val="24"/>
          <w:shd w:val="clear" w:color="auto" w:fill="FFFFFF"/>
        </w:rPr>
        <w:t>. An Efficient Metamorphic Testing Technique Using Genetic Algorithm.</w:t>
      </w:r>
      <w:r>
        <w:rPr>
          <w:color w:val="222222"/>
          <w:sz w:val="24"/>
          <w:szCs w:val="24"/>
          <w:shd w:val="clear" w:color="auto" w:fill="FFFFFF"/>
          <w:lang w:val="it-IT"/>
        </w:rPr>
        <w:t xml:space="preserve"> </w:t>
      </w:r>
      <w:r>
        <w:rPr>
          <w:i/>
          <w:color w:val="222222"/>
          <w:sz w:val="24"/>
          <w:szCs w:val="24"/>
          <w:shd w:val="clear" w:color="auto" w:fill="FFFFFF"/>
        </w:rPr>
        <w:t>Proceedings of 5th International Conference on Information Intelligence, Systems, Technology</w:t>
      </w:r>
      <w:r>
        <w:rPr>
          <w:i/>
          <w:color w:val="222222"/>
          <w:sz w:val="24"/>
          <w:szCs w:val="24"/>
          <w:shd w:val="clear" w:color="auto" w:fill="FFFFFF"/>
          <w:lang w:val="it-IT"/>
        </w:rPr>
        <w:t xml:space="preserve"> </w:t>
      </w:r>
      <w:r>
        <w:rPr>
          <w:i/>
          <w:color w:val="222222"/>
          <w:sz w:val="24"/>
          <w:szCs w:val="24"/>
          <w:shd w:val="clear" w:color="auto" w:fill="FFFFFF"/>
        </w:rPr>
        <w:t>and Management</w:t>
      </w:r>
      <w:r>
        <w:rPr>
          <w:color w:val="222222"/>
          <w:sz w:val="24"/>
          <w:szCs w:val="24"/>
          <w:shd w:val="clear" w:color="auto" w:fill="FFFFFF"/>
        </w:rPr>
        <w:t xml:space="preserve"> (ICISTM’11), Springer, 2011, pp. 180-188.</w:t>
      </w:r>
    </w:p>
    <w:p w14:paraId="6C4A35C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lang w:val="it-IT"/>
        </w:rPr>
      </w:pPr>
      <w:r>
        <w:rPr>
          <w:color w:val="222222"/>
          <w:sz w:val="24"/>
          <w:szCs w:val="24"/>
          <w:shd w:val="clear" w:color="auto" w:fill="FFFFFF"/>
          <w:lang w:val="it-IT"/>
        </w:rPr>
        <w:t xml:space="preserve"> </w:t>
      </w:r>
      <w:r>
        <w:rPr>
          <w:color w:val="222222"/>
          <w:sz w:val="24"/>
          <w:szCs w:val="24"/>
          <w:shd w:val="clear" w:color="auto" w:fill="FFFFFF"/>
        </w:rPr>
        <w:t xml:space="preserve">G. Dong, T. </w:t>
      </w:r>
      <w:proofErr w:type="spellStart"/>
      <w:r>
        <w:rPr>
          <w:color w:val="222222"/>
          <w:sz w:val="24"/>
          <w:szCs w:val="24"/>
          <w:shd w:val="clear" w:color="auto" w:fill="FFFFFF"/>
        </w:rPr>
        <w:t>Guo</w:t>
      </w:r>
      <w:proofErr w:type="spellEnd"/>
      <w:r>
        <w:rPr>
          <w:color w:val="222222"/>
          <w:sz w:val="24"/>
          <w:szCs w:val="24"/>
          <w:shd w:val="clear" w:color="auto" w:fill="FFFFFF"/>
        </w:rPr>
        <w:t>, P. Zhang. Security Assurance with Program Path Analysis And</w:t>
      </w:r>
    </w:p>
    <w:p w14:paraId="75FE7161" w14:textId="77777777" w:rsidR="00C94B06" w:rsidRDefault="00C554F8">
      <w:pPr>
        <w:snapToGrid w:val="0"/>
        <w:spacing w:line="360" w:lineRule="auto"/>
        <w:ind w:leftChars="250" w:left="525"/>
        <w:rPr>
          <w:color w:val="222222"/>
          <w:sz w:val="24"/>
          <w:szCs w:val="24"/>
          <w:shd w:val="clear" w:color="auto" w:fill="FFFFFF"/>
        </w:rPr>
      </w:pPr>
      <w:r>
        <w:rPr>
          <w:color w:val="222222"/>
          <w:sz w:val="24"/>
          <w:szCs w:val="24"/>
          <w:shd w:val="clear" w:color="auto" w:fill="FFFFFF"/>
        </w:rPr>
        <w:t xml:space="preserve">Metamorphic Testing. </w:t>
      </w:r>
      <w:r>
        <w:rPr>
          <w:i/>
          <w:color w:val="222222"/>
          <w:sz w:val="24"/>
          <w:szCs w:val="24"/>
          <w:shd w:val="clear" w:color="auto" w:fill="FFFFFF"/>
        </w:rPr>
        <w:t>Proceedings of the 4th International Conference on Software Engineering and Service Science</w:t>
      </w:r>
      <w:r>
        <w:rPr>
          <w:color w:val="222222"/>
          <w:sz w:val="24"/>
          <w:szCs w:val="24"/>
          <w:shd w:val="clear" w:color="auto" w:fill="FFFFFF"/>
        </w:rPr>
        <w:t xml:space="preserve"> (ICSESS’13), IEEE Computer Society, 2013, pp. 193-197.</w:t>
      </w:r>
    </w:p>
    <w:p w14:paraId="3D507EC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T. Y. Chen, F. C. </w:t>
      </w:r>
      <w:proofErr w:type="spellStart"/>
      <w:r>
        <w:rPr>
          <w:color w:val="222222"/>
          <w:sz w:val="24"/>
          <w:szCs w:val="24"/>
          <w:shd w:val="clear" w:color="auto" w:fill="FFFFFF"/>
        </w:rPr>
        <w:t>Kuo</w:t>
      </w:r>
      <w:proofErr w:type="spellEnd"/>
      <w:r>
        <w:rPr>
          <w:color w:val="222222"/>
          <w:sz w:val="24"/>
          <w:szCs w:val="24"/>
          <w:shd w:val="clear" w:color="auto" w:fill="FFFFFF"/>
        </w:rPr>
        <w:t xml:space="preserve">, Y. Liu. Metamorphic Testing and Testing with Special Values. </w:t>
      </w:r>
      <w:r>
        <w:rPr>
          <w:i/>
          <w:color w:val="222222"/>
          <w:sz w:val="24"/>
          <w:szCs w:val="24"/>
          <w:shd w:val="clear" w:color="auto" w:fill="FFFFFF"/>
        </w:rPr>
        <w:t>Proceedings of the 5th ACIS International Conference on Software Engineering, Artificial Intelligence, Networking and Parallel/Distributed Computing</w:t>
      </w:r>
      <w:r>
        <w:rPr>
          <w:color w:val="222222"/>
          <w:sz w:val="24"/>
          <w:szCs w:val="24"/>
          <w:shd w:val="clear" w:color="auto" w:fill="FFFFFF"/>
        </w:rPr>
        <w:t xml:space="preserve"> (SNPD’04), 2004, pp. 128-134.</w:t>
      </w:r>
    </w:p>
    <w:p w14:paraId="541BE7A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X. </w:t>
      </w:r>
      <w:proofErr w:type="spellStart"/>
      <w:r>
        <w:rPr>
          <w:color w:val="222222"/>
          <w:sz w:val="24"/>
          <w:szCs w:val="24"/>
          <w:shd w:val="clear" w:color="auto" w:fill="FFFFFF"/>
        </w:rPr>
        <w:t>Xie</w:t>
      </w:r>
      <w:proofErr w:type="spellEnd"/>
      <w:r>
        <w:rPr>
          <w:color w:val="222222"/>
          <w:sz w:val="24"/>
          <w:szCs w:val="24"/>
          <w:shd w:val="clear" w:color="auto" w:fill="FFFFFF"/>
        </w:rPr>
        <w:t xml:space="preserve">, W. E. Wong, T. Y. Chen, B. Xu. Metamorphic Slice: An Application in </w:t>
      </w:r>
      <w:proofErr w:type="spellStart"/>
      <w:r>
        <w:rPr>
          <w:color w:val="222222"/>
          <w:sz w:val="24"/>
          <w:szCs w:val="24"/>
          <w:shd w:val="clear" w:color="auto" w:fill="FFFFFF"/>
        </w:rPr>
        <w:t>SpectrumBased</w:t>
      </w:r>
      <w:proofErr w:type="spellEnd"/>
      <w:r>
        <w:rPr>
          <w:color w:val="222222"/>
          <w:sz w:val="24"/>
          <w:szCs w:val="24"/>
          <w:shd w:val="clear" w:color="auto" w:fill="FFFFFF"/>
        </w:rPr>
        <w:t xml:space="preserve"> Fault Localization. </w:t>
      </w:r>
      <w:r>
        <w:rPr>
          <w:i/>
          <w:color w:val="222222"/>
          <w:sz w:val="24"/>
          <w:szCs w:val="24"/>
          <w:shd w:val="clear" w:color="auto" w:fill="FFFFFF"/>
        </w:rPr>
        <w:t>Information and Software Technology</w:t>
      </w:r>
      <w:r>
        <w:rPr>
          <w:color w:val="222222"/>
          <w:sz w:val="24"/>
          <w:szCs w:val="24"/>
          <w:shd w:val="clear" w:color="auto" w:fill="FFFFFF"/>
        </w:rPr>
        <w:t>, 2013, 55(5): 866-879.</w:t>
      </w:r>
    </w:p>
    <w:p w14:paraId="4D93430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G. Dong, S. Wu, G. Wang, T. </w:t>
      </w:r>
      <w:proofErr w:type="spellStart"/>
      <w:r>
        <w:rPr>
          <w:color w:val="222222"/>
          <w:sz w:val="24"/>
          <w:szCs w:val="24"/>
          <w:shd w:val="clear" w:color="auto" w:fill="FFFFFF"/>
        </w:rPr>
        <w:t>Guo</w:t>
      </w:r>
      <w:proofErr w:type="spellEnd"/>
      <w:r>
        <w:rPr>
          <w:color w:val="222222"/>
          <w:sz w:val="24"/>
          <w:szCs w:val="24"/>
          <w:shd w:val="clear" w:color="auto" w:fill="FFFFFF"/>
        </w:rPr>
        <w:t xml:space="preserve">, Y. Huang. Security Assurance with Metamorphic Testing and Genetic Algorithm. </w:t>
      </w:r>
      <w:r>
        <w:rPr>
          <w:i/>
          <w:color w:val="222222"/>
          <w:sz w:val="24"/>
          <w:szCs w:val="24"/>
          <w:shd w:val="clear" w:color="auto" w:fill="FFFFFF"/>
        </w:rPr>
        <w:t>Proceedings of the IEEE/WIC/ACM International Conference on Web Intelligence and Intelligent Agent Technology</w:t>
      </w:r>
      <w:r>
        <w:rPr>
          <w:color w:val="222222"/>
          <w:sz w:val="24"/>
          <w:szCs w:val="24"/>
          <w:shd w:val="clear" w:color="auto" w:fill="FFFFFF"/>
        </w:rPr>
        <w:t xml:space="preserve"> (WI-IAT’10), IEEE Computer Society, 2010, pp. 397-401.</w:t>
      </w:r>
    </w:p>
    <w:p w14:paraId="257EDDA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C. Sun, G. Wang, B. Mu. Metamorphic Testing for Web Services: Framework and A Case Study. </w:t>
      </w:r>
      <w:r>
        <w:rPr>
          <w:i/>
          <w:color w:val="222222"/>
          <w:sz w:val="24"/>
          <w:szCs w:val="24"/>
          <w:shd w:val="clear" w:color="auto" w:fill="FFFFFF"/>
        </w:rPr>
        <w:t>Proceedings of the 9th IEEE International Conference on Web Services</w:t>
      </w:r>
      <w:r>
        <w:rPr>
          <w:color w:val="222222"/>
          <w:sz w:val="24"/>
          <w:szCs w:val="24"/>
          <w:shd w:val="clear" w:color="auto" w:fill="FFFFFF"/>
        </w:rPr>
        <w:t xml:space="preserve"> (ICWS’11), IEEE Computer Society, 2011, pp. 283-290.</w:t>
      </w:r>
    </w:p>
    <w:p w14:paraId="0F090F8E"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C. Sun, G. Wang, B. Mu, H. Liu, Z. Wang, T. Y. Chen. A Metamorphic </w:t>
      </w:r>
      <w:r>
        <w:rPr>
          <w:color w:val="222222"/>
          <w:sz w:val="24"/>
          <w:szCs w:val="24"/>
          <w:shd w:val="clear" w:color="auto" w:fill="FFFFFF"/>
        </w:rPr>
        <w:lastRenderedPageBreak/>
        <w:t xml:space="preserve">Relation-Based Approach to Testing Web Services without Oracles. </w:t>
      </w:r>
      <w:r>
        <w:rPr>
          <w:i/>
          <w:color w:val="222222"/>
          <w:sz w:val="24"/>
          <w:szCs w:val="24"/>
          <w:shd w:val="clear" w:color="auto" w:fill="FFFFFF"/>
        </w:rPr>
        <w:t>International Journal of Web Services Research</w:t>
      </w:r>
      <w:r>
        <w:rPr>
          <w:color w:val="222222"/>
          <w:sz w:val="24"/>
          <w:szCs w:val="24"/>
          <w:shd w:val="clear" w:color="auto" w:fill="FFFFFF"/>
        </w:rPr>
        <w:t>, 2012, 9(1): 51-73.</w:t>
      </w:r>
    </w:p>
    <w:p w14:paraId="69A6788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W. K. Chan, S. C. Cheung, K. R. Leung. Towards a Metamorphic Testing Methodology for Service-Oriented Software Applications.</w:t>
      </w:r>
      <w:r>
        <w:rPr>
          <w:i/>
          <w:color w:val="222222"/>
          <w:sz w:val="24"/>
          <w:szCs w:val="24"/>
          <w:shd w:val="clear" w:color="auto" w:fill="FFFFFF"/>
        </w:rPr>
        <w:t xml:space="preserve"> Proceedings of 5th International Conference on Quality Software</w:t>
      </w:r>
      <w:r>
        <w:rPr>
          <w:color w:val="222222"/>
          <w:sz w:val="24"/>
          <w:szCs w:val="24"/>
          <w:shd w:val="clear" w:color="auto" w:fill="FFFFFF"/>
        </w:rPr>
        <w:t xml:space="preserve"> (QSIC’05), IEEE Computer Society, 2005, pp. 470-476.</w:t>
      </w:r>
    </w:p>
    <w:p w14:paraId="326B9B6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W. K. Chan, S. C. Cheung, K. R. Leung. A Metamorphic Testing Approach for Online Testing of Service-Oriented Software Applications. </w:t>
      </w:r>
      <w:r>
        <w:rPr>
          <w:i/>
          <w:color w:val="222222"/>
          <w:sz w:val="24"/>
          <w:szCs w:val="24"/>
          <w:shd w:val="clear" w:color="auto" w:fill="FFFFFF"/>
        </w:rPr>
        <w:t>International Journal of Web Services Research</w:t>
      </w:r>
      <w:r>
        <w:rPr>
          <w:color w:val="222222"/>
          <w:sz w:val="24"/>
          <w:szCs w:val="24"/>
          <w:shd w:val="clear" w:color="auto" w:fill="FFFFFF"/>
        </w:rPr>
        <w:t>, 2007, 4(2): 61-72.</w:t>
      </w:r>
    </w:p>
    <w:p w14:paraId="6534B02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J. Mayer, R. </w:t>
      </w:r>
      <w:proofErr w:type="spellStart"/>
      <w:r>
        <w:rPr>
          <w:color w:val="222222"/>
          <w:sz w:val="24"/>
          <w:szCs w:val="24"/>
          <w:shd w:val="clear" w:color="auto" w:fill="FFFFFF"/>
        </w:rPr>
        <w:t>Guderlei</w:t>
      </w:r>
      <w:proofErr w:type="spellEnd"/>
      <w:r>
        <w:rPr>
          <w:color w:val="222222"/>
          <w:sz w:val="24"/>
          <w:szCs w:val="24"/>
          <w:shd w:val="clear" w:color="auto" w:fill="FFFFFF"/>
        </w:rPr>
        <w:t xml:space="preserve">. On Random Testing of Image Processing Applications. </w:t>
      </w:r>
      <w:r>
        <w:rPr>
          <w:i/>
          <w:color w:val="222222"/>
          <w:sz w:val="24"/>
          <w:szCs w:val="24"/>
          <w:shd w:val="clear" w:color="auto" w:fill="FFFFFF"/>
        </w:rPr>
        <w:t>Proceedings of the 6th International Conference on Quality Software</w:t>
      </w:r>
      <w:r>
        <w:rPr>
          <w:color w:val="222222"/>
          <w:sz w:val="24"/>
          <w:szCs w:val="24"/>
          <w:shd w:val="clear" w:color="auto" w:fill="FFFFFF"/>
        </w:rPr>
        <w:t xml:space="preserve"> (QSIC’06), IEEE Computer Society, 2006, pp. 85-92.</w:t>
      </w:r>
    </w:p>
    <w:p w14:paraId="3155BE4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F. C. </w:t>
      </w:r>
      <w:proofErr w:type="spellStart"/>
      <w:r>
        <w:rPr>
          <w:color w:val="222222"/>
          <w:sz w:val="24"/>
          <w:szCs w:val="24"/>
          <w:shd w:val="clear" w:color="auto" w:fill="FFFFFF"/>
        </w:rPr>
        <w:t>Kuo</w:t>
      </w:r>
      <w:proofErr w:type="spellEnd"/>
      <w:r>
        <w:rPr>
          <w:color w:val="222222"/>
          <w:sz w:val="24"/>
          <w:szCs w:val="24"/>
          <w:shd w:val="clear" w:color="auto" w:fill="FFFFFF"/>
        </w:rPr>
        <w:t xml:space="preserve">, S. Liu, T. Y. Chen. Testing a Binary Space Partitioning Algorithm with Metamorphic Testing. </w:t>
      </w:r>
      <w:r>
        <w:rPr>
          <w:i/>
          <w:color w:val="222222"/>
          <w:sz w:val="24"/>
          <w:szCs w:val="24"/>
          <w:shd w:val="clear" w:color="auto" w:fill="FFFFFF"/>
        </w:rPr>
        <w:t>Proceedings of the ACM Symposium on Applied Computing</w:t>
      </w:r>
      <w:r>
        <w:rPr>
          <w:color w:val="222222"/>
          <w:sz w:val="24"/>
          <w:szCs w:val="24"/>
          <w:shd w:val="clear" w:color="auto" w:fill="FFFFFF"/>
        </w:rPr>
        <w:t xml:space="preserve"> (SAC’11), ACM Press, 2011, pp. 1482-1489.</w:t>
      </w:r>
    </w:p>
    <w:p w14:paraId="4172616C"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T. H. </w:t>
      </w:r>
      <w:proofErr w:type="spellStart"/>
      <w:r>
        <w:rPr>
          <w:color w:val="222222"/>
          <w:sz w:val="24"/>
          <w:szCs w:val="24"/>
          <w:shd w:val="clear" w:color="auto" w:fill="FFFFFF"/>
        </w:rPr>
        <w:t>Tse</w:t>
      </w:r>
      <w:proofErr w:type="spellEnd"/>
      <w:r>
        <w:rPr>
          <w:color w:val="222222"/>
          <w:sz w:val="24"/>
          <w:szCs w:val="24"/>
          <w:shd w:val="clear" w:color="auto" w:fill="FFFFFF"/>
        </w:rPr>
        <w:t xml:space="preserve">, S. S. </w:t>
      </w:r>
      <w:proofErr w:type="spellStart"/>
      <w:r>
        <w:rPr>
          <w:color w:val="222222"/>
          <w:sz w:val="24"/>
          <w:szCs w:val="24"/>
          <w:shd w:val="clear" w:color="auto" w:fill="FFFFFF"/>
        </w:rPr>
        <w:t>Yau</w:t>
      </w:r>
      <w:proofErr w:type="spellEnd"/>
      <w:r>
        <w:rPr>
          <w:color w:val="222222"/>
          <w:sz w:val="24"/>
          <w:szCs w:val="24"/>
          <w:shd w:val="clear" w:color="auto" w:fill="FFFFFF"/>
        </w:rPr>
        <w:t xml:space="preserve">. Testing Context-Sensitive Middleware-Based Software Applications. </w:t>
      </w:r>
      <w:r>
        <w:rPr>
          <w:i/>
          <w:color w:val="222222"/>
          <w:sz w:val="24"/>
          <w:szCs w:val="24"/>
          <w:shd w:val="clear" w:color="auto" w:fill="FFFFFF"/>
        </w:rPr>
        <w:t>Proceedings of the 28th Annual International Computer Software and Applications Conference</w:t>
      </w:r>
      <w:r>
        <w:rPr>
          <w:color w:val="222222"/>
          <w:sz w:val="24"/>
          <w:szCs w:val="24"/>
          <w:shd w:val="clear" w:color="auto" w:fill="FFFFFF"/>
        </w:rPr>
        <w:t xml:space="preserve"> (COMPSAC’04). IEEE Computer Society, 2004, pp. 458-466.</w:t>
      </w:r>
    </w:p>
    <w:p w14:paraId="5C1030B8"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W. K. Chan, T. Y. Chen, S. C. Cheung, T. H. </w:t>
      </w:r>
      <w:proofErr w:type="spellStart"/>
      <w:r>
        <w:rPr>
          <w:color w:val="222222"/>
          <w:sz w:val="24"/>
          <w:szCs w:val="24"/>
          <w:shd w:val="clear" w:color="auto" w:fill="FFFFFF"/>
        </w:rPr>
        <w:t>Tse</w:t>
      </w:r>
      <w:proofErr w:type="spellEnd"/>
      <w:r>
        <w:rPr>
          <w:color w:val="222222"/>
          <w:sz w:val="24"/>
          <w:szCs w:val="24"/>
          <w:shd w:val="clear" w:color="auto" w:fill="FFFFFF"/>
        </w:rPr>
        <w:t xml:space="preserve">, Z. Zhang. Towards the Testing of </w:t>
      </w:r>
      <w:proofErr w:type="spellStart"/>
      <w:r>
        <w:rPr>
          <w:color w:val="222222"/>
          <w:sz w:val="24"/>
          <w:szCs w:val="24"/>
          <w:shd w:val="clear" w:color="auto" w:fill="FFFFFF"/>
        </w:rPr>
        <w:t>PowerAware</w:t>
      </w:r>
      <w:proofErr w:type="spellEnd"/>
      <w:r>
        <w:rPr>
          <w:color w:val="222222"/>
          <w:sz w:val="24"/>
          <w:szCs w:val="24"/>
          <w:shd w:val="clear" w:color="auto" w:fill="FFFFFF"/>
        </w:rPr>
        <w:t xml:space="preserve"> Software Applications for Wireless Sensor Networks. </w:t>
      </w:r>
      <w:r>
        <w:rPr>
          <w:i/>
          <w:color w:val="222222"/>
          <w:sz w:val="24"/>
          <w:szCs w:val="24"/>
          <w:shd w:val="clear" w:color="auto" w:fill="FFFFFF"/>
        </w:rPr>
        <w:t xml:space="preserve">Proceedings of the 12th </w:t>
      </w:r>
      <w:proofErr w:type="spellStart"/>
      <w:r>
        <w:rPr>
          <w:i/>
          <w:color w:val="222222"/>
          <w:sz w:val="24"/>
          <w:szCs w:val="24"/>
          <w:shd w:val="clear" w:color="auto" w:fill="FFFFFF"/>
        </w:rPr>
        <w:t>AdaEurope</w:t>
      </w:r>
      <w:proofErr w:type="spellEnd"/>
      <w:r>
        <w:rPr>
          <w:i/>
          <w:color w:val="222222"/>
          <w:sz w:val="24"/>
          <w:szCs w:val="24"/>
          <w:shd w:val="clear" w:color="auto" w:fill="FFFFFF"/>
        </w:rPr>
        <w:t xml:space="preserve"> International Conference on Reliable Software Technologies</w:t>
      </w:r>
      <w:r>
        <w:rPr>
          <w:color w:val="222222"/>
          <w:sz w:val="24"/>
          <w:szCs w:val="24"/>
          <w:shd w:val="clear" w:color="auto" w:fill="FFFFFF"/>
        </w:rPr>
        <w:t xml:space="preserve"> (ICRST’07), Springer, 2007, pp. 84-99.</w:t>
      </w:r>
    </w:p>
    <w:p w14:paraId="7429DD6E"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C. Sun, Z. Wang, G. Wang. A Property-based Testing Framework for Encryption Programs. </w:t>
      </w:r>
      <w:r>
        <w:rPr>
          <w:i/>
          <w:color w:val="222222"/>
          <w:sz w:val="24"/>
          <w:szCs w:val="24"/>
          <w:shd w:val="clear" w:color="auto" w:fill="FFFFFF"/>
        </w:rPr>
        <w:t>Frontiers of Computer Science</w:t>
      </w:r>
      <w:r>
        <w:rPr>
          <w:color w:val="222222"/>
          <w:sz w:val="24"/>
          <w:szCs w:val="24"/>
          <w:shd w:val="clear" w:color="auto" w:fill="FFFFFF"/>
        </w:rPr>
        <w:t>, Springer, 2014, 8(3): 478-489.</w:t>
      </w:r>
    </w:p>
    <w:p w14:paraId="0520B5F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https://www.dmv.ca.gov/portal/wcm/connect/946b3502-c959-4e3b-b119 </w:t>
      </w:r>
      <w:proofErr w:type="gramStart"/>
      <w:r>
        <w:rPr>
          <w:color w:val="222222"/>
          <w:sz w:val="24"/>
          <w:szCs w:val="24"/>
          <w:shd w:val="clear" w:color="auto" w:fill="FFFFFF"/>
        </w:rPr>
        <w:t>-91319c27788f/GoogleAutoWaymodisengagereport2016.pdf?MOD</w:t>
      </w:r>
      <w:proofErr w:type="gramEnd"/>
      <w:r>
        <w:rPr>
          <w:color w:val="222222"/>
          <w:sz w:val="24"/>
          <w:szCs w:val="24"/>
          <w:shd w:val="clear" w:color="auto" w:fill="FFFFFF"/>
        </w:rPr>
        <w:t xml:space="preserve">=AJPERES, Google Auto </w:t>
      </w:r>
      <w:proofErr w:type="spellStart"/>
      <w:r>
        <w:rPr>
          <w:color w:val="222222"/>
          <w:sz w:val="24"/>
          <w:szCs w:val="24"/>
          <w:shd w:val="clear" w:color="auto" w:fill="FFFFFF"/>
        </w:rPr>
        <w:t>Waymo</w:t>
      </w:r>
      <w:proofErr w:type="spellEnd"/>
      <w:r>
        <w:rPr>
          <w:color w:val="222222"/>
          <w:sz w:val="24"/>
          <w:szCs w:val="24"/>
          <w:shd w:val="clear" w:color="auto" w:fill="FFFFFF"/>
        </w:rPr>
        <w:t xml:space="preserve"> Disengagement Report for Autonomous Driving.</w:t>
      </w:r>
    </w:p>
    <w:p w14:paraId="52F1282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https://www.theatlantic.com/technology/archive/2017/08/insidewaymos-secret-testing-andsimulation-facilities/537648/, Inside </w:t>
      </w:r>
      <w:proofErr w:type="spellStart"/>
      <w:r>
        <w:rPr>
          <w:color w:val="222222"/>
          <w:sz w:val="24"/>
          <w:szCs w:val="24"/>
          <w:shd w:val="clear" w:color="auto" w:fill="FFFFFF"/>
        </w:rPr>
        <w:t>Waymo’s</w:t>
      </w:r>
      <w:proofErr w:type="spellEnd"/>
      <w:r>
        <w:rPr>
          <w:color w:val="222222"/>
          <w:sz w:val="24"/>
          <w:szCs w:val="24"/>
          <w:shd w:val="clear" w:color="auto" w:fill="FFFFFF"/>
        </w:rPr>
        <w:t xml:space="preserve"> Secret World for </w:t>
      </w:r>
      <w:r>
        <w:rPr>
          <w:color w:val="222222"/>
          <w:sz w:val="24"/>
          <w:szCs w:val="24"/>
          <w:shd w:val="clear" w:color="auto" w:fill="FFFFFF"/>
        </w:rPr>
        <w:lastRenderedPageBreak/>
        <w:t>Training Self-Driving Cars.</w:t>
      </w:r>
    </w:p>
    <w:p w14:paraId="089F650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I. H. Witten, E. Frank, M. A. Hall, and J. P. Christopher. Data </w:t>
      </w:r>
      <w:proofErr w:type="spellStart"/>
      <w:proofErr w:type="gramStart"/>
      <w:r>
        <w:rPr>
          <w:color w:val="222222"/>
          <w:sz w:val="24"/>
          <w:szCs w:val="24"/>
          <w:shd w:val="clear" w:color="auto" w:fill="FFFFFF"/>
        </w:rPr>
        <w:t>Mining:Practical</w:t>
      </w:r>
      <w:proofErr w:type="spellEnd"/>
      <w:proofErr w:type="gramEnd"/>
      <w:r>
        <w:rPr>
          <w:color w:val="222222"/>
          <w:sz w:val="24"/>
          <w:szCs w:val="24"/>
          <w:shd w:val="clear" w:color="auto" w:fill="FFFFFF"/>
        </w:rPr>
        <w:t xml:space="preserve"> Machine Learning Tools and Techniques. </w:t>
      </w:r>
      <w:r>
        <w:rPr>
          <w:i/>
          <w:color w:val="222222"/>
          <w:sz w:val="24"/>
          <w:szCs w:val="24"/>
          <w:shd w:val="clear" w:color="auto" w:fill="FFFFFF"/>
        </w:rPr>
        <w:t>Journal of Management Science</w:t>
      </w:r>
      <w:r>
        <w:rPr>
          <w:color w:val="222222"/>
          <w:sz w:val="24"/>
          <w:szCs w:val="24"/>
          <w:shd w:val="clear" w:color="auto" w:fill="FFFFFF"/>
        </w:rPr>
        <w:t xml:space="preserve">, </w:t>
      </w:r>
      <w:proofErr w:type="spellStart"/>
      <w:r>
        <w:rPr>
          <w:color w:val="222222"/>
          <w:sz w:val="24"/>
          <w:szCs w:val="24"/>
          <w:shd w:val="clear" w:color="auto" w:fill="FFFFFF"/>
        </w:rPr>
        <w:t>Ubon</w:t>
      </w:r>
      <w:proofErr w:type="spellEnd"/>
      <w:r>
        <w:rPr>
          <w:color w:val="222222"/>
          <w:sz w:val="24"/>
          <w:szCs w:val="24"/>
          <w:shd w:val="clear" w:color="auto" w:fill="FFFFFF"/>
        </w:rPr>
        <w:t xml:space="preserve"> </w:t>
      </w:r>
      <w:proofErr w:type="spellStart"/>
      <w:r>
        <w:rPr>
          <w:color w:val="222222"/>
          <w:sz w:val="24"/>
          <w:szCs w:val="24"/>
          <w:shd w:val="clear" w:color="auto" w:fill="FFFFFF"/>
        </w:rPr>
        <w:t>Ratchathani</w:t>
      </w:r>
      <w:proofErr w:type="spellEnd"/>
      <w:r>
        <w:rPr>
          <w:color w:val="222222"/>
          <w:sz w:val="24"/>
          <w:szCs w:val="24"/>
          <w:shd w:val="clear" w:color="auto" w:fill="FFFFFF"/>
        </w:rPr>
        <w:t xml:space="preserve"> University, 2005, 3(6): 92-96.</w:t>
      </w:r>
    </w:p>
    <w:p w14:paraId="65F44C42"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http://www.cleverhans.io/security/privacy/ml/2017/06/14/verifcation.html, The Challenge of </w:t>
      </w:r>
      <w:proofErr w:type="spellStart"/>
      <w:r>
        <w:rPr>
          <w:color w:val="222222"/>
          <w:sz w:val="24"/>
          <w:szCs w:val="24"/>
          <w:shd w:val="clear" w:color="auto" w:fill="FFFFFF"/>
        </w:rPr>
        <w:t>Verifcation</w:t>
      </w:r>
      <w:proofErr w:type="spellEnd"/>
      <w:r>
        <w:rPr>
          <w:color w:val="222222"/>
          <w:sz w:val="24"/>
          <w:szCs w:val="24"/>
          <w:shd w:val="clear" w:color="auto" w:fill="FFFFFF"/>
        </w:rPr>
        <w:t xml:space="preserve"> and Testing of Machine Learning.</w:t>
      </w:r>
    </w:p>
    <w:p w14:paraId="681E641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K. Pei, Y. Cao, J. Yang, S. Jana. </w:t>
      </w:r>
      <w:proofErr w:type="spellStart"/>
      <w:r>
        <w:rPr>
          <w:color w:val="222222"/>
          <w:sz w:val="24"/>
          <w:szCs w:val="24"/>
          <w:shd w:val="clear" w:color="auto" w:fill="FFFFFF"/>
        </w:rPr>
        <w:t>Deepxplore</w:t>
      </w:r>
      <w:proofErr w:type="spellEnd"/>
      <w:r>
        <w:rPr>
          <w:color w:val="222222"/>
          <w:sz w:val="24"/>
          <w:szCs w:val="24"/>
          <w:shd w:val="clear" w:color="auto" w:fill="FFFFFF"/>
        </w:rPr>
        <w:t xml:space="preserve">: Automated </w:t>
      </w:r>
      <w:proofErr w:type="spellStart"/>
      <w:r>
        <w:rPr>
          <w:color w:val="222222"/>
          <w:sz w:val="24"/>
          <w:szCs w:val="24"/>
          <w:shd w:val="clear" w:color="auto" w:fill="FFFFFF"/>
        </w:rPr>
        <w:t>Whitebox</w:t>
      </w:r>
      <w:proofErr w:type="spellEnd"/>
      <w:r>
        <w:rPr>
          <w:color w:val="222222"/>
          <w:sz w:val="24"/>
          <w:szCs w:val="24"/>
          <w:shd w:val="clear" w:color="auto" w:fill="FFFFFF"/>
        </w:rPr>
        <w:t xml:space="preserve"> Testing of Deep Learning Systems. </w:t>
      </w:r>
      <w:r>
        <w:rPr>
          <w:i/>
          <w:color w:val="222222"/>
          <w:sz w:val="24"/>
          <w:szCs w:val="24"/>
          <w:shd w:val="clear" w:color="auto" w:fill="FFFFFF"/>
        </w:rPr>
        <w:t>Proceedings of the 26th Symposium on Operating Systems Principles</w:t>
      </w:r>
      <w:r>
        <w:rPr>
          <w:color w:val="222222"/>
          <w:sz w:val="24"/>
          <w:szCs w:val="24"/>
          <w:shd w:val="clear" w:color="auto" w:fill="FFFFFF"/>
        </w:rPr>
        <w:t xml:space="preserve"> (SOSP’17), ACM Press, 2017, pp. 1-18.</w:t>
      </w:r>
    </w:p>
    <w:p w14:paraId="70F246E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N. </w:t>
      </w:r>
      <w:proofErr w:type="spellStart"/>
      <w:r>
        <w:rPr>
          <w:color w:val="222222"/>
          <w:sz w:val="24"/>
          <w:szCs w:val="24"/>
          <w:shd w:val="clear" w:color="auto" w:fill="FFFFFF"/>
        </w:rPr>
        <w:t>Papernot</w:t>
      </w:r>
      <w:proofErr w:type="spellEnd"/>
      <w:r>
        <w:rPr>
          <w:color w:val="222222"/>
          <w:sz w:val="24"/>
          <w:szCs w:val="24"/>
          <w:shd w:val="clear" w:color="auto" w:fill="FFFFFF"/>
        </w:rPr>
        <w:t xml:space="preserve">, P. McDaniel, S. </w:t>
      </w:r>
      <w:proofErr w:type="spellStart"/>
      <w:r>
        <w:rPr>
          <w:color w:val="222222"/>
          <w:sz w:val="24"/>
          <w:szCs w:val="24"/>
          <w:shd w:val="clear" w:color="auto" w:fill="FFFFFF"/>
        </w:rPr>
        <w:t>Jha</w:t>
      </w:r>
      <w:proofErr w:type="spellEnd"/>
      <w:r>
        <w:rPr>
          <w:color w:val="222222"/>
          <w:sz w:val="24"/>
          <w:szCs w:val="24"/>
          <w:shd w:val="clear" w:color="auto" w:fill="FFFFFF"/>
        </w:rPr>
        <w:t xml:space="preserve">, M. </w:t>
      </w:r>
      <w:proofErr w:type="spellStart"/>
      <w:r>
        <w:rPr>
          <w:color w:val="222222"/>
          <w:sz w:val="24"/>
          <w:szCs w:val="24"/>
          <w:shd w:val="clear" w:color="auto" w:fill="FFFFFF"/>
        </w:rPr>
        <w:t>Fredrikson</w:t>
      </w:r>
      <w:proofErr w:type="spellEnd"/>
      <w:r>
        <w:rPr>
          <w:color w:val="222222"/>
          <w:sz w:val="24"/>
          <w:szCs w:val="24"/>
          <w:shd w:val="clear" w:color="auto" w:fill="FFFFFF"/>
        </w:rPr>
        <w:t xml:space="preserve">, Z. B. </w:t>
      </w:r>
      <w:proofErr w:type="spellStart"/>
      <w:r>
        <w:rPr>
          <w:color w:val="222222"/>
          <w:sz w:val="24"/>
          <w:szCs w:val="24"/>
          <w:shd w:val="clear" w:color="auto" w:fill="FFFFFF"/>
        </w:rPr>
        <w:t>Celik</w:t>
      </w:r>
      <w:proofErr w:type="spellEnd"/>
      <w:r>
        <w:rPr>
          <w:color w:val="222222"/>
          <w:sz w:val="24"/>
          <w:szCs w:val="24"/>
          <w:shd w:val="clear" w:color="auto" w:fill="FFFFFF"/>
        </w:rPr>
        <w:t xml:space="preserve">, A. Swami. The Limitations of Deep Learning in Adversarial Settings. </w:t>
      </w:r>
      <w:r>
        <w:rPr>
          <w:i/>
          <w:color w:val="222222"/>
          <w:sz w:val="24"/>
          <w:szCs w:val="24"/>
          <w:shd w:val="clear" w:color="auto" w:fill="FFFFFF"/>
        </w:rPr>
        <w:t>Proceedings of the 1st IEEE European Symposium on Security and Privacy</w:t>
      </w:r>
      <w:r>
        <w:rPr>
          <w:color w:val="222222"/>
          <w:sz w:val="24"/>
          <w:szCs w:val="24"/>
          <w:shd w:val="clear" w:color="auto" w:fill="FFFFFF"/>
        </w:rPr>
        <w:t xml:space="preserve"> (EuroS&amp;P’16), IEEE Computer Society, 2016, pp. 372-387.</w:t>
      </w:r>
    </w:p>
    <w:p w14:paraId="199609F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O. </w:t>
      </w:r>
      <w:proofErr w:type="spellStart"/>
      <w:r>
        <w:rPr>
          <w:color w:val="222222"/>
          <w:sz w:val="24"/>
          <w:szCs w:val="24"/>
          <w:shd w:val="clear" w:color="auto" w:fill="FFFFFF"/>
        </w:rPr>
        <w:t>Bastani</w:t>
      </w:r>
      <w:proofErr w:type="spellEnd"/>
      <w:r>
        <w:rPr>
          <w:color w:val="222222"/>
          <w:sz w:val="24"/>
          <w:szCs w:val="24"/>
          <w:shd w:val="clear" w:color="auto" w:fill="FFFFFF"/>
        </w:rPr>
        <w:t xml:space="preserve">, Y. </w:t>
      </w:r>
      <w:proofErr w:type="spellStart"/>
      <w:r>
        <w:rPr>
          <w:color w:val="222222"/>
          <w:sz w:val="24"/>
          <w:szCs w:val="24"/>
          <w:shd w:val="clear" w:color="auto" w:fill="FFFFFF"/>
        </w:rPr>
        <w:t>Ioannou</w:t>
      </w:r>
      <w:proofErr w:type="spellEnd"/>
      <w:r>
        <w:rPr>
          <w:color w:val="222222"/>
          <w:sz w:val="24"/>
          <w:szCs w:val="24"/>
          <w:shd w:val="clear" w:color="auto" w:fill="FFFFFF"/>
        </w:rPr>
        <w:t xml:space="preserve">, L. </w:t>
      </w:r>
      <w:proofErr w:type="spellStart"/>
      <w:r>
        <w:rPr>
          <w:color w:val="222222"/>
          <w:sz w:val="24"/>
          <w:szCs w:val="24"/>
          <w:shd w:val="clear" w:color="auto" w:fill="FFFFFF"/>
        </w:rPr>
        <w:t>Lampropoulos</w:t>
      </w:r>
      <w:proofErr w:type="spellEnd"/>
      <w:r>
        <w:rPr>
          <w:color w:val="222222"/>
          <w:sz w:val="24"/>
          <w:szCs w:val="24"/>
          <w:shd w:val="clear" w:color="auto" w:fill="FFFFFF"/>
        </w:rPr>
        <w:t xml:space="preserve">, D. </w:t>
      </w:r>
      <w:proofErr w:type="spellStart"/>
      <w:r>
        <w:rPr>
          <w:color w:val="222222"/>
          <w:sz w:val="24"/>
          <w:szCs w:val="24"/>
          <w:shd w:val="clear" w:color="auto" w:fill="FFFFFF"/>
        </w:rPr>
        <w:t>Vytiniotis</w:t>
      </w:r>
      <w:proofErr w:type="spellEnd"/>
      <w:r>
        <w:rPr>
          <w:color w:val="222222"/>
          <w:sz w:val="24"/>
          <w:szCs w:val="24"/>
          <w:shd w:val="clear" w:color="auto" w:fill="FFFFFF"/>
        </w:rPr>
        <w:t xml:space="preserve">, A. </w:t>
      </w:r>
      <w:proofErr w:type="spellStart"/>
      <w:r>
        <w:rPr>
          <w:color w:val="222222"/>
          <w:sz w:val="24"/>
          <w:szCs w:val="24"/>
          <w:shd w:val="clear" w:color="auto" w:fill="FFFFFF"/>
        </w:rPr>
        <w:t>Nori</w:t>
      </w:r>
      <w:proofErr w:type="spellEnd"/>
      <w:r>
        <w:rPr>
          <w:color w:val="222222"/>
          <w:sz w:val="24"/>
          <w:szCs w:val="24"/>
          <w:shd w:val="clear" w:color="auto" w:fill="FFFFFF"/>
        </w:rPr>
        <w:t xml:space="preserve">, A. </w:t>
      </w:r>
      <w:proofErr w:type="spellStart"/>
      <w:r>
        <w:rPr>
          <w:color w:val="222222"/>
          <w:sz w:val="24"/>
          <w:szCs w:val="24"/>
          <w:shd w:val="clear" w:color="auto" w:fill="FFFFFF"/>
        </w:rPr>
        <w:t>Criminisi</w:t>
      </w:r>
      <w:proofErr w:type="spellEnd"/>
      <w:r>
        <w:rPr>
          <w:color w:val="222222"/>
          <w:sz w:val="24"/>
          <w:szCs w:val="24"/>
          <w:shd w:val="clear" w:color="auto" w:fill="FFFFFF"/>
        </w:rPr>
        <w:t xml:space="preserve">. Measuring Neural Net Robustness with Constraints. </w:t>
      </w:r>
      <w:r>
        <w:rPr>
          <w:i/>
          <w:color w:val="222222"/>
          <w:sz w:val="24"/>
          <w:szCs w:val="24"/>
          <w:shd w:val="clear" w:color="auto" w:fill="FFFFFF"/>
        </w:rPr>
        <w:t>Proceedings of the 10th Annual Conference on Neural Information Processing Systems</w:t>
      </w:r>
      <w:r>
        <w:rPr>
          <w:color w:val="222222"/>
          <w:sz w:val="24"/>
          <w:szCs w:val="24"/>
          <w:shd w:val="clear" w:color="auto" w:fill="FFFFFF"/>
        </w:rPr>
        <w:t xml:space="preserve"> (NIPS’16), 2016, pp. 2613-2621.</w:t>
      </w:r>
    </w:p>
    <w:p w14:paraId="2C0A309D"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N. </w:t>
      </w:r>
      <w:proofErr w:type="spellStart"/>
      <w:r>
        <w:rPr>
          <w:color w:val="222222"/>
          <w:sz w:val="24"/>
          <w:szCs w:val="24"/>
          <w:shd w:val="clear" w:color="auto" w:fill="FFFFFF"/>
        </w:rPr>
        <w:t>Carlini</w:t>
      </w:r>
      <w:proofErr w:type="spellEnd"/>
      <w:r>
        <w:rPr>
          <w:color w:val="222222"/>
          <w:sz w:val="24"/>
          <w:szCs w:val="24"/>
          <w:shd w:val="clear" w:color="auto" w:fill="FFFFFF"/>
        </w:rPr>
        <w:t xml:space="preserve">, D. Wagner. Towards Evaluating the Robustness of Neural Networks. </w:t>
      </w:r>
      <w:r>
        <w:rPr>
          <w:i/>
          <w:color w:val="222222"/>
          <w:sz w:val="24"/>
          <w:szCs w:val="24"/>
          <w:shd w:val="clear" w:color="auto" w:fill="FFFFFF"/>
        </w:rPr>
        <w:t>Proceedings of the IEEE Symposium on Security and Privacy</w:t>
      </w:r>
      <w:r>
        <w:rPr>
          <w:color w:val="222222"/>
          <w:sz w:val="24"/>
          <w:szCs w:val="24"/>
          <w:shd w:val="clear" w:color="auto" w:fill="FFFFFF"/>
        </w:rPr>
        <w:t xml:space="preserve"> (SP’17), IEEE Computer Society, 2017, pp. 39-57.</w:t>
      </w:r>
    </w:p>
    <w:p w14:paraId="1DF7BA9F"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O. </w:t>
      </w:r>
      <w:proofErr w:type="spellStart"/>
      <w:r>
        <w:rPr>
          <w:color w:val="222222"/>
          <w:sz w:val="24"/>
          <w:szCs w:val="24"/>
          <w:shd w:val="clear" w:color="auto" w:fill="FFFFFF"/>
        </w:rPr>
        <w:t>Bastani</w:t>
      </w:r>
      <w:proofErr w:type="spellEnd"/>
      <w:r>
        <w:rPr>
          <w:color w:val="222222"/>
          <w:sz w:val="24"/>
          <w:szCs w:val="24"/>
          <w:shd w:val="clear" w:color="auto" w:fill="FFFFFF"/>
        </w:rPr>
        <w:t xml:space="preserve">, Y. </w:t>
      </w:r>
      <w:proofErr w:type="spellStart"/>
      <w:r>
        <w:rPr>
          <w:color w:val="222222"/>
          <w:sz w:val="24"/>
          <w:szCs w:val="24"/>
          <w:shd w:val="clear" w:color="auto" w:fill="FFFFFF"/>
        </w:rPr>
        <w:t>Ioannou</w:t>
      </w:r>
      <w:proofErr w:type="spellEnd"/>
      <w:r>
        <w:rPr>
          <w:color w:val="222222"/>
          <w:sz w:val="24"/>
          <w:szCs w:val="24"/>
          <w:shd w:val="clear" w:color="auto" w:fill="FFFFFF"/>
        </w:rPr>
        <w:t xml:space="preserve">, L. </w:t>
      </w:r>
      <w:proofErr w:type="spellStart"/>
      <w:r>
        <w:rPr>
          <w:color w:val="222222"/>
          <w:sz w:val="24"/>
          <w:szCs w:val="24"/>
          <w:shd w:val="clear" w:color="auto" w:fill="FFFFFF"/>
        </w:rPr>
        <w:t>Lampropoulos</w:t>
      </w:r>
      <w:proofErr w:type="spellEnd"/>
      <w:r>
        <w:rPr>
          <w:color w:val="222222"/>
          <w:sz w:val="24"/>
          <w:szCs w:val="24"/>
          <w:shd w:val="clear" w:color="auto" w:fill="FFFFFF"/>
        </w:rPr>
        <w:t xml:space="preserve">, D. </w:t>
      </w:r>
      <w:proofErr w:type="spellStart"/>
      <w:r>
        <w:rPr>
          <w:color w:val="222222"/>
          <w:sz w:val="24"/>
          <w:szCs w:val="24"/>
          <w:shd w:val="clear" w:color="auto" w:fill="FFFFFF"/>
        </w:rPr>
        <w:t>Vytiniotis</w:t>
      </w:r>
      <w:proofErr w:type="spellEnd"/>
      <w:r>
        <w:rPr>
          <w:color w:val="222222"/>
          <w:sz w:val="24"/>
          <w:szCs w:val="24"/>
          <w:shd w:val="clear" w:color="auto" w:fill="FFFFFF"/>
        </w:rPr>
        <w:t xml:space="preserve">, A. </w:t>
      </w:r>
      <w:proofErr w:type="spellStart"/>
      <w:r>
        <w:rPr>
          <w:color w:val="222222"/>
          <w:sz w:val="24"/>
          <w:szCs w:val="24"/>
          <w:shd w:val="clear" w:color="auto" w:fill="FFFFFF"/>
        </w:rPr>
        <w:t>Nori</w:t>
      </w:r>
      <w:proofErr w:type="spellEnd"/>
      <w:r>
        <w:rPr>
          <w:color w:val="222222"/>
          <w:sz w:val="24"/>
          <w:szCs w:val="24"/>
          <w:shd w:val="clear" w:color="auto" w:fill="FFFFFF"/>
        </w:rPr>
        <w:t xml:space="preserve">, A. </w:t>
      </w:r>
      <w:proofErr w:type="spellStart"/>
      <w:r>
        <w:rPr>
          <w:color w:val="222222"/>
          <w:sz w:val="24"/>
          <w:szCs w:val="24"/>
          <w:shd w:val="clear" w:color="auto" w:fill="FFFFFF"/>
        </w:rPr>
        <w:t>Criminisi</w:t>
      </w:r>
      <w:proofErr w:type="spellEnd"/>
      <w:r>
        <w:rPr>
          <w:color w:val="222222"/>
          <w:sz w:val="24"/>
          <w:szCs w:val="24"/>
          <w:shd w:val="clear" w:color="auto" w:fill="FFFFFF"/>
        </w:rPr>
        <w:t xml:space="preserve">. Measuring Neural Net Robustness with Constraints. </w:t>
      </w:r>
      <w:r>
        <w:rPr>
          <w:i/>
          <w:color w:val="222222"/>
          <w:sz w:val="24"/>
          <w:szCs w:val="24"/>
          <w:shd w:val="clear" w:color="auto" w:fill="FFFFFF"/>
        </w:rPr>
        <w:t>Proceedings of the International Conference on Machine Learning</w:t>
      </w:r>
      <w:r>
        <w:rPr>
          <w:color w:val="222222"/>
          <w:sz w:val="24"/>
          <w:szCs w:val="24"/>
          <w:shd w:val="clear" w:color="auto" w:fill="FFFFFF"/>
        </w:rPr>
        <w:t xml:space="preserve"> (ML’17), IEEE Computer Society, 2017, pp. 2613-2621.</w:t>
      </w:r>
    </w:p>
    <w:p w14:paraId="43BF3975"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 S. </w:t>
      </w:r>
      <w:proofErr w:type="spellStart"/>
      <w:r>
        <w:rPr>
          <w:color w:val="222222"/>
          <w:sz w:val="24"/>
          <w:szCs w:val="24"/>
          <w:shd w:val="clear" w:color="auto" w:fill="FFFFFF"/>
        </w:rPr>
        <w:t>Gu</w:t>
      </w:r>
      <w:proofErr w:type="spellEnd"/>
      <w:r>
        <w:rPr>
          <w:color w:val="222222"/>
          <w:sz w:val="24"/>
          <w:szCs w:val="24"/>
          <w:shd w:val="clear" w:color="auto" w:fill="FFFFFF"/>
        </w:rPr>
        <w:t xml:space="preserve">, L. </w:t>
      </w:r>
      <w:proofErr w:type="spellStart"/>
      <w:r>
        <w:rPr>
          <w:color w:val="222222"/>
          <w:sz w:val="24"/>
          <w:szCs w:val="24"/>
          <w:shd w:val="clear" w:color="auto" w:fill="FFFFFF"/>
        </w:rPr>
        <w:t>Rigazio</w:t>
      </w:r>
      <w:proofErr w:type="spellEnd"/>
      <w:r>
        <w:rPr>
          <w:color w:val="222222"/>
          <w:sz w:val="24"/>
          <w:szCs w:val="24"/>
          <w:shd w:val="clear" w:color="auto" w:fill="FFFFFF"/>
        </w:rPr>
        <w:t xml:space="preserve">. Towards Deep Neural Network Architectures Robust to Adversarial Examples. </w:t>
      </w:r>
      <w:r>
        <w:rPr>
          <w:i/>
          <w:color w:val="222222"/>
          <w:sz w:val="24"/>
          <w:szCs w:val="24"/>
          <w:shd w:val="clear" w:color="auto" w:fill="FFFFFF"/>
        </w:rPr>
        <w:t>Proceedings of the International Conference on Learning Representations</w:t>
      </w:r>
      <w:r>
        <w:rPr>
          <w:color w:val="222222"/>
          <w:sz w:val="24"/>
          <w:szCs w:val="24"/>
          <w:shd w:val="clear" w:color="auto" w:fill="FFFFFF"/>
        </w:rPr>
        <w:t xml:space="preserve"> (ICLR’15), IEEE Computer Society, 2015, pp. 777-780.</w:t>
      </w:r>
    </w:p>
    <w:p w14:paraId="1A0C1339"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X. Huang, M. </w:t>
      </w:r>
      <w:proofErr w:type="spellStart"/>
      <w:r>
        <w:rPr>
          <w:color w:val="222222"/>
          <w:sz w:val="24"/>
          <w:szCs w:val="24"/>
          <w:shd w:val="clear" w:color="auto" w:fill="FFFFFF"/>
        </w:rPr>
        <w:t>Kwiatkowska</w:t>
      </w:r>
      <w:proofErr w:type="spellEnd"/>
      <w:r>
        <w:rPr>
          <w:color w:val="222222"/>
          <w:sz w:val="24"/>
          <w:szCs w:val="24"/>
          <w:shd w:val="clear" w:color="auto" w:fill="FFFFFF"/>
        </w:rPr>
        <w:t xml:space="preserve">, S. Wang, M. Wu. Safety Verification of Deep Neural Networks. </w:t>
      </w:r>
      <w:r>
        <w:rPr>
          <w:i/>
          <w:color w:val="222222"/>
          <w:sz w:val="24"/>
          <w:szCs w:val="24"/>
          <w:shd w:val="clear" w:color="auto" w:fill="FFFFFF"/>
        </w:rPr>
        <w:t xml:space="preserve">Proceedings of the International Conference on Computer </w:t>
      </w:r>
      <w:r>
        <w:rPr>
          <w:i/>
          <w:color w:val="222222"/>
          <w:sz w:val="24"/>
          <w:szCs w:val="24"/>
          <w:shd w:val="clear" w:color="auto" w:fill="FFFFFF"/>
        </w:rPr>
        <w:lastRenderedPageBreak/>
        <w:t>Aided Verification</w:t>
      </w:r>
      <w:r>
        <w:rPr>
          <w:color w:val="222222"/>
          <w:sz w:val="24"/>
          <w:szCs w:val="24"/>
          <w:shd w:val="clear" w:color="auto" w:fill="FFFFFF"/>
        </w:rPr>
        <w:t xml:space="preserve"> (CAV’17), Springer, 2017, pp. 3-29.</w:t>
      </w:r>
    </w:p>
    <w:p w14:paraId="5C4A43C1"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K.-Y. </w:t>
      </w:r>
      <w:proofErr w:type="spellStart"/>
      <w:r>
        <w:rPr>
          <w:color w:val="222222"/>
          <w:sz w:val="24"/>
          <w:szCs w:val="24"/>
          <w:shd w:val="clear" w:color="auto" w:fill="FFFFFF"/>
        </w:rPr>
        <w:t>Cai</w:t>
      </w:r>
      <w:proofErr w:type="spellEnd"/>
      <w:r>
        <w:rPr>
          <w:color w:val="222222"/>
          <w:sz w:val="24"/>
          <w:szCs w:val="24"/>
          <w:shd w:val="clear" w:color="auto" w:fill="FFFFFF"/>
        </w:rPr>
        <w:t xml:space="preserve">. Optimal Software Testing and Adaptive Software Testing in the Context of Software Cybernetics [J]. </w:t>
      </w:r>
      <w:r>
        <w:rPr>
          <w:i/>
          <w:color w:val="222222"/>
          <w:sz w:val="24"/>
          <w:szCs w:val="24"/>
          <w:shd w:val="clear" w:color="auto" w:fill="FFFFFF"/>
        </w:rPr>
        <w:t>Information and Software Technology</w:t>
      </w:r>
      <w:r>
        <w:rPr>
          <w:color w:val="222222"/>
          <w:sz w:val="24"/>
          <w:szCs w:val="24"/>
          <w:shd w:val="clear" w:color="auto" w:fill="FFFFFF"/>
        </w:rPr>
        <w:t>, 2002, 44(14): 841–855.</w:t>
      </w:r>
    </w:p>
    <w:p w14:paraId="281618FC"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P. E. </w:t>
      </w:r>
      <w:proofErr w:type="spellStart"/>
      <w:r>
        <w:rPr>
          <w:color w:val="222222"/>
          <w:sz w:val="24"/>
          <w:szCs w:val="24"/>
          <w:shd w:val="clear" w:color="auto" w:fill="FFFFFF"/>
        </w:rPr>
        <w:t>Ammann</w:t>
      </w:r>
      <w:proofErr w:type="spellEnd"/>
      <w:r>
        <w:rPr>
          <w:color w:val="222222"/>
          <w:sz w:val="24"/>
          <w:szCs w:val="24"/>
          <w:shd w:val="clear" w:color="auto" w:fill="FFFFFF"/>
        </w:rPr>
        <w:t xml:space="preserve"> and J. C. Knight. Data Diversity: </w:t>
      </w:r>
      <w:proofErr w:type="gramStart"/>
      <w:r>
        <w:rPr>
          <w:color w:val="222222"/>
          <w:sz w:val="24"/>
          <w:szCs w:val="24"/>
          <w:shd w:val="clear" w:color="auto" w:fill="FFFFFF"/>
        </w:rPr>
        <w:t>an</w:t>
      </w:r>
      <w:proofErr w:type="gramEnd"/>
      <w:r>
        <w:rPr>
          <w:color w:val="222222"/>
          <w:sz w:val="24"/>
          <w:szCs w:val="24"/>
          <w:shd w:val="clear" w:color="auto" w:fill="FFFFFF"/>
        </w:rPr>
        <w:t xml:space="preserve"> Approach to Software Fault Tolerance [J]. </w:t>
      </w:r>
      <w:r>
        <w:rPr>
          <w:i/>
          <w:color w:val="222222"/>
          <w:sz w:val="24"/>
          <w:szCs w:val="24"/>
          <w:shd w:val="clear" w:color="auto" w:fill="FFFFFF"/>
        </w:rPr>
        <w:t>IEEE Transactions on Computers</w:t>
      </w:r>
      <w:r>
        <w:rPr>
          <w:color w:val="222222"/>
          <w:sz w:val="24"/>
          <w:szCs w:val="24"/>
          <w:shd w:val="clear" w:color="auto" w:fill="FFFFFF"/>
        </w:rPr>
        <w:t>, 1988, 37(4): 418–425.</w:t>
      </w:r>
    </w:p>
    <w:p w14:paraId="72C9352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G. B. </w:t>
      </w:r>
      <w:proofErr w:type="spellStart"/>
      <w:r>
        <w:rPr>
          <w:color w:val="222222"/>
          <w:sz w:val="24"/>
          <w:szCs w:val="24"/>
          <w:shd w:val="clear" w:color="auto" w:fill="FFFFFF"/>
        </w:rPr>
        <w:t>Finelli</w:t>
      </w:r>
      <w:proofErr w:type="spellEnd"/>
      <w:r>
        <w:rPr>
          <w:color w:val="222222"/>
          <w:sz w:val="24"/>
          <w:szCs w:val="24"/>
          <w:shd w:val="clear" w:color="auto" w:fill="FFFFFF"/>
        </w:rPr>
        <w:t xml:space="preserve">. NASA Software Failure Characterization Experiments [J]. </w:t>
      </w:r>
      <w:r>
        <w:rPr>
          <w:i/>
          <w:color w:val="222222"/>
          <w:sz w:val="24"/>
          <w:szCs w:val="24"/>
          <w:shd w:val="clear" w:color="auto" w:fill="FFFFFF"/>
        </w:rPr>
        <w:t>Reliability Engineering and System Safety</w:t>
      </w:r>
      <w:r>
        <w:rPr>
          <w:color w:val="222222"/>
          <w:sz w:val="24"/>
          <w:szCs w:val="24"/>
          <w:shd w:val="clear" w:color="auto" w:fill="FFFFFF"/>
        </w:rPr>
        <w:t>, 1991, 32(1): 155–169.</w:t>
      </w:r>
    </w:p>
    <w:p w14:paraId="2C09804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K.-Y. </w:t>
      </w:r>
      <w:proofErr w:type="spellStart"/>
      <w:r>
        <w:rPr>
          <w:color w:val="222222"/>
          <w:sz w:val="24"/>
          <w:szCs w:val="24"/>
          <w:shd w:val="clear" w:color="auto" w:fill="FFFFFF"/>
        </w:rPr>
        <w:t>Cai</w:t>
      </w:r>
      <w:proofErr w:type="spellEnd"/>
      <w:r>
        <w:rPr>
          <w:color w:val="222222"/>
          <w:sz w:val="24"/>
          <w:szCs w:val="24"/>
          <w:shd w:val="clear" w:color="auto" w:fill="FFFFFF"/>
        </w:rPr>
        <w:t xml:space="preserve">, H. Hu, and F. Ye. Random Testing with Dynamically Updated Test Profile [C]. </w:t>
      </w:r>
      <w:r>
        <w:rPr>
          <w:i/>
          <w:color w:val="222222"/>
          <w:sz w:val="24"/>
          <w:szCs w:val="24"/>
          <w:shd w:val="clear" w:color="auto" w:fill="FFFFFF"/>
        </w:rPr>
        <w:t>Proceedings of the 20th International Symposium on Software Reliability Engineering</w:t>
      </w:r>
      <w:r>
        <w:rPr>
          <w:color w:val="222222"/>
          <w:sz w:val="24"/>
          <w:szCs w:val="24"/>
          <w:shd w:val="clear" w:color="auto" w:fill="FFFFFF"/>
        </w:rPr>
        <w:t xml:space="preserve"> (ISSRE’09), IEEE Computer Society, 2009, pp. 198.</w:t>
      </w:r>
    </w:p>
    <w:p w14:paraId="0389D1A0"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Y. Li, B. B. Yin, J. </w:t>
      </w:r>
      <w:proofErr w:type="spellStart"/>
      <w:r>
        <w:rPr>
          <w:color w:val="222222"/>
          <w:sz w:val="24"/>
          <w:szCs w:val="24"/>
          <w:shd w:val="clear" w:color="auto" w:fill="FFFFFF"/>
        </w:rPr>
        <w:t>Lv</w:t>
      </w:r>
      <w:proofErr w:type="spellEnd"/>
      <w:r>
        <w:rPr>
          <w:color w:val="222222"/>
          <w:sz w:val="24"/>
          <w:szCs w:val="24"/>
          <w:shd w:val="clear" w:color="auto" w:fill="FFFFFF"/>
        </w:rPr>
        <w:t xml:space="preserve">, and K.-Y. </w:t>
      </w:r>
      <w:proofErr w:type="spellStart"/>
      <w:r>
        <w:rPr>
          <w:color w:val="222222"/>
          <w:sz w:val="24"/>
          <w:szCs w:val="24"/>
          <w:shd w:val="clear" w:color="auto" w:fill="FFFFFF"/>
        </w:rPr>
        <w:t>Cai</w:t>
      </w:r>
      <w:proofErr w:type="spellEnd"/>
      <w:r>
        <w:rPr>
          <w:color w:val="222222"/>
          <w:sz w:val="24"/>
          <w:szCs w:val="24"/>
          <w:shd w:val="clear" w:color="auto" w:fill="FFFFFF"/>
        </w:rPr>
        <w:t xml:space="preserve">. Approach for Test Profile Optimization in Dynamic Random Testing [C]. </w:t>
      </w:r>
      <w:r>
        <w:rPr>
          <w:i/>
          <w:color w:val="222222"/>
          <w:sz w:val="24"/>
          <w:szCs w:val="24"/>
          <w:shd w:val="clear" w:color="auto" w:fill="FFFFFF"/>
        </w:rPr>
        <w:t>Proceedings of the 39th IEEE Annual International Computer Software and Applications Conference</w:t>
      </w:r>
      <w:r>
        <w:rPr>
          <w:color w:val="222222"/>
          <w:sz w:val="24"/>
          <w:szCs w:val="24"/>
          <w:shd w:val="clear" w:color="auto" w:fill="FFFFFF"/>
        </w:rPr>
        <w:t xml:space="preserve"> (COMPSAC’15), IEEE Computer Society, 2015, pp. 466–471.</w:t>
      </w:r>
    </w:p>
    <w:p w14:paraId="593B8758"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Z. Yang, B. Yin, J. </w:t>
      </w:r>
      <w:proofErr w:type="spellStart"/>
      <w:r>
        <w:rPr>
          <w:color w:val="222222"/>
          <w:sz w:val="24"/>
          <w:szCs w:val="24"/>
          <w:shd w:val="clear" w:color="auto" w:fill="FFFFFF"/>
        </w:rPr>
        <w:t>Lv</w:t>
      </w:r>
      <w:proofErr w:type="spellEnd"/>
      <w:r>
        <w:rPr>
          <w:color w:val="222222"/>
          <w:sz w:val="24"/>
          <w:szCs w:val="24"/>
          <w:shd w:val="clear" w:color="auto" w:fill="FFFFFF"/>
        </w:rPr>
        <w:t xml:space="preserve">, K.-Y. </w:t>
      </w:r>
      <w:proofErr w:type="spellStart"/>
      <w:r>
        <w:rPr>
          <w:color w:val="222222"/>
          <w:sz w:val="24"/>
          <w:szCs w:val="24"/>
          <w:shd w:val="clear" w:color="auto" w:fill="FFFFFF"/>
        </w:rPr>
        <w:t>Cai</w:t>
      </w:r>
      <w:proofErr w:type="spellEnd"/>
      <w:r>
        <w:rPr>
          <w:color w:val="222222"/>
          <w:sz w:val="24"/>
          <w:szCs w:val="24"/>
          <w:shd w:val="clear" w:color="auto" w:fill="FFFFFF"/>
        </w:rPr>
        <w:t xml:space="preserve">, S. S. </w:t>
      </w:r>
      <w:proofErr w:type="spellStart"/>
      <w:r>
        <w:rPr>
          <w:color w:val="222222"/>
          <w:sz w:val="24"/>
          <w:szCs w:val="24"/>
          <w:shd w:val="clear" w:color="auto" w:fill="FFFFFF"/>
        </w:rPr>
        <w:t>Yau</w:t>
      </w:r>
      <w:proofErr w:type="spellEnd"/>
      <w:r>
        <w:rPr>
          <w:color w:val="222222"/>
          <w:sz w:val="24"/>
          <w:szCs w:val="24"/>
          <w:shd w:val="clear" w:color="auto" w:fill="FFFFFF"/>
        </w:rPr>
        <w:t xml:space="preserve">, and J. Yu. Dynamic Random Testing with Parameter Adjustment [C]. </w:t>
      </w:r>
      <w:r>
        <w:rPr>
          <w:i/>
          <w:color w:val="222222"/>
          <w:sz w:val="24"/>
          <w:szCs w:val="24"/>
          <w:shd w:val="clear" w:color="auto" w:fill="FFFFFF"/>
        </w:rPr>
        <w:t xml:space="preserve">Proceedings of the 6th IEEE International Workshop on Software Test </w:t>
      </w:r>
      <w:proofErr w:type="spellStart"/>
      <w:r>
        <w:rPr>
          <w:i/>
          <w:color w:val="222222"/>
          <w:sz w:val="24"/>
          <w:szCs w:val="24"/>
          <w:shd w:val="clear" w:color="auto" w:fill="FFFFFF"/>
        </w:rPr>
        <w:t>Automationthe</w:t>
      </w:r>
      <w:proofErr w:type="spellEnd"/>
      <w:r>
        <w:rPr>
          <w:color w:val="222222"/>
          <w:sz w:val="24"/>
          <w:szCs w:val="24"/>
          <w:shd w:val="clear" w:color="auto" w:fill="FFFFFF"/>
        </w:rPr>
        <w:t xml:space="preserve">, Co-located with the </w:t>
      </w:r>
      <w:r>
        <w:rPr>
          <w:i/>
          <w:color w:val="222222"/>
          <w:sz w:val="24"/>
          <w:szCs w:val="24"/>
          <w:shd w:val="clear" w:color="auto" w:fill="FFFFFF"/>
        </w:rPr>
        <w:t>38th IEEE Annual International Computer Software and Applications Conference</w:t>
      </w:r>
      <w:r>
        <w:rPr>
          <w:color w:val="222222"/>
          <w:sz w:val="24"/>
          <w:szCs w:val="24"/>
          <w:shd w:val="clear" w:color="auto" w:fill="FFFFFF"/>
        </w:rPr>
        <w:t xml:space="preserve"> (COMPSAC’14), IEEE Computer Society, 2014, pp. 37–42.</w:t>
      </w:r>
    </w:p>
    <w:p w14:paraId="5BC418DA"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J. </w:t>
      </w:r>
      <w:proofErr w:type="spellStart"/>
      <w:r>
        <w:rPr>
          <w:color w:val="222222"/>
          <w:sz w:val="24"/>
          <w:szCs w:val="24"/>
          <w:shd w:val="clear" w:color="auto" w:fill="FFFFFF"/>
        </w:rPr>
        <w:t>Lv</w:t>
      </w:r>
      <w:proofErr w:type="spellEnd"/>
      <w:r>
        <w:rPr>
          <w:color w:val="222222"/>
          <w:sz w:val="24"/>
          <w:szCs w:val="24"/>
          <w:shd w:val="clear" w:color="auto" w:fill="FFFFFF"/>
        </w:rPr>
        <w:t xml:space="preserve">, H. Hu, and K.-Y. </w:t>
      </w:r>
      <w:proofErr w:type="spellStart"/>
      <w:r>
        <w:rPr>
          <w:color w:val="222222"/>
          <w:sz w:val="24"/>
          <w:szCs w:val="24"/>
          <w:shd w:val="clear" w:color="auto" w:fill="FFFFFF"/>
        </w:rPr>
        <w:t>Cai</w:t>
      </w:r>
      <w:proofErr w:type="spellEnd"/>
      <w:r>
        <w:rPr>
          <w:color w:val="222222"/>
          <w:sz w:val="24"/>
          <w:szCs w:val="24"/>
          <w:shd w:val="clear" w:color="auto" w:fill="FFFFFF"/>
        </w:rPr>
        <w:t xml:space="preserve">. A Sufficient Condition for Parameters Estimation in Dynamic Random Testing [C]. </w:t>
      </w:r>
      <w:r>
        <w:rPr>
          <w:i/>
          <w:color w:val="222222"/>
          <w:sz w:val="24"/>
          <w:szCs w:val="24"/>
          <w:shd w:val="clear" w:color="auto" w:fill="FFFFFF"/>
        </w:rPr>
        <w:t xml:space="preserve">Proceedings of the 3rd IEEE International Workshop on Software Test </w:t>
      </w:r>
      <w:proofErr w:type="spellStart"/>
      <w:r>
        <w:rPr>
          <w:i/>
          <w:color w:val="222222"/>
          <w:sz w:val="24"/>
          <w:szCs w:val="24"/>
          <w:shd w:val="clear" w:color="auto" w:fill="FFFFFF"/>
        </w:rPr>
        <w:t>Automationthe</w:t>
      </w:r>
      <w:proofErr w:type="spellEnd"/>
      <w:r>
        <w:rPr>
          <w:color w:val="222222"/>
          <w:sz w:val="24"/>
          <w:szCs w:val="24"/>
          <w:shd w:val="clear" w:color="auto" w:fill="FFFFFF"/>
        </w:rPr>
        <w:t xml:space="preserve">, Co-located with the </w:t>
      </w:r>
      <w:r>
        <w:rPr>
          <w:i/>
          <w:color w:val="222222"/>
          <w:sz w:val="24"/>
          <w:szCs w:val="24"/>
          <w:shd w:val="clear" w:color="auto" w:fill="FFFFFF"/>
        </w:rPr>
        <w:t xml:space="preserve">35th IEEE Annual International Computer Software and Applications Conference </w:t>
      </w:r>
      <w:r>
        <w:rPr>
          <w:color w:val="222222"/>
          <w:sz w:val="24"/>
          <w:szCs w:val="24"/>
          <w:shd w:val="clear" w:color="auto" w:fill="FFFFFF"/>
        </w:rPr>
        <w:t>(COMPSAC’11), IEEE Computer Society, 2011, pp. 19–24.</w:t>
      </w:r>
    </w:p>
    <w:p w14:paraId="0CFA53E4" w14:textId="77777777" w:rsidR="00C94B06" w:rsidRDefault="00C554F8">
      <w:pPr>
        <w:numPr>
          <w:ilvl w:val="0"/>
          <w:numId w:val="5"/>
        </w:numPr>
        <w:adjustRightInd w:val="0"/>
        <w:spacing w:line="360" w:lineRule="auto"/>
        <w:ind w:left="567" w:hanging="561"/>
        <w:textAlignment w:val="baseline"/>
        <w:rPr>
          <w:color w:val="222222"/>
          <w:sz w:val="24"/>
          <w:szCs w:val="24"/>
          <w:shd w:val="clear" w:color="auto" w:fill="FFFFFF"/>
        </w:rPr>
      </w:pPr>
      <w:r>
        <w:rPr>
          <w:color w:val="222222"/>
          <w:sz w:val="24"/>
          <w:szCs w:val="24"/>
          <w:shd w:val="clear" w:color="auto" w:fill="FFFFFF"/>
        </w:rPr>
        <w:t xml:space="preserve">Barr E T, Harman M, McMinn P, et al. The oracle problem in software testing: A survey[J]. </w:t>
      </w:r>
      <w:r>
        <w:rPr>
          <w:i/>
          <w:color w:val="222222"/>
          <w:sz w:val="24"/>
          <w:szCs w:val="24"/>
          <w:shd w:val="clear" w:color="auto" w:fill="FFFFFF"/>
        </w:rPr>
        <w:t>IEEE Transactions on Software Engineering</w:t>
      </w:r>
      <w:r>
        <w:rPr>
          <w:color w:val="222222"/>
          <w:sz w:val="24"/>
          <w:szCs w:val="24"/>
          <w:shd w:val="clear" w:color="auto" w:fill="FFFFFF"/>
        </w:rPr>
        <w:t>, 2015, 41(5): 507-525.</w:t>
      </w:r>
    </w:p>
    <w:p w14:paraId="7A710C7E" w14:textId="77777777" w:rsidR="00C94B06" w:rsidRDefault="00C554F8">
      <w:pPr>
        <w:numPr>
          <w:ilvl w:val="0"/>
          <w:numId w:val="5"/>
        </w:numPr>
        <w:adjustRightInd w:val="0"/>
        <w:spacing w:line="360" w:lineRule="auto"/>
        <w:ind w:left="567" w:hanging="561"/>
        <w:textAlignment w:val="baseline"/>
        <w:rPr>
          <w:rFonts w:eastAsia="楷体"/>
          <w:b/>
          <w:bCs/>
          <w:color w:val="0070C0"/>
          <w:sz w:val="28"/>
          <w:szCs w:val="28"/>
        </w:rPr>
      </w:pPr>
      <w:r>
        <w:rPr>
          <w:sz w:val="24"/>
          <w:szCs w:val="24"/>
        </w:rPr>
        <w:t>Hernández-</w:t>
      </w:r>
      <w:proofErr w:type="spellStart"/>
      <w:r>
        <w:rPr>
          <w:sz w:val="24"/>
          <w:szCs w:val="24"/>
        </w:rPr>
        <w:t>Orallo</w:t>
      </w:r>
      <w:proofErr w:type="spellEnd"/>
      <w:r>
        <w:rPr>
          <w:sz w:val="24"/>
          <w:szCs w:val="24"/>
        </w:rPr>
        <w:t xml:space="preserve"> J. Evaluation in artificial intelligence: from task-oriented to ability-oriented measurement[J]. </w:t>
      </w:r>
      <w:r>
        <w:rPr>
          <w:i/>
          <w:sz w:val="24"/>
          <w:szCs w:val="24"/>
        </w:rPr>
        <w:t>Artificial Intelligence Review</w:t>
      </w:r>
      <w:r>
        <w:rPr>
          <w:sz w:val="24"/>
          <w:szCs w:val="24"/>
        </w:rPr>
        <w:t>, 2017, 48(3): 397-447.</w:t>
      </w:r>
    </w:p>
    <w:p w14:paraId="5DF94697" w14:textId="77777777" w:rsidR="00C94B06" w:rsidRDefault="00C94B06">
      <w:pPr>
        <w:snapToGrid w:val="0"/>
        <w:spacing w:beforeLines="10" w:before="31" w:afterLines="10" w:after="31" w:line="360" w:lineRule="auto"/>
        <w:ind w:firstLine="420"/>
        <w:rPr>
          <w:rFonts w:ascii="宋体" w:cs="宋体"/>
          <w:sz w:val="24"/>
          <w:szCs w:val="24"/>
        </w:rPr>
      </w:pPr>
    </w:p>
    <w:p w14:paraId="3F1602C5" w14:textId="77777777" w:rsidR="00C94B06" w:rsidRDefault="00C554F8">
      <w:pPr>
        <w:pStyle w:val="2"/>
        <w:ind w:firstLine="420"/>
        <w:rPr>
          <w:b/>
          <w:bCs/>
          <w:color w:val="0070C0"/>
        </w:rPr>
      </w:pPr>
      <w:r>
        <w:rPr>
          <w:rFonts w:hint="eastAsia"/>
          <w:b/>
          <w:bCs/>
          <w:color w:val="0070C0"/>
        </w:rPr>
        <w:t>2</w:t>
      </w:r>
      <w:r>
        <w:rPr>
          <w:b/>
          <w:bCs/>
          <w:color w:val="0070C0"/>
        </w:rPr>
        <w:t>．项目的研究内容、研究目标，以及拟解决的关键科学问题（此部分为重点阐述内容）；</w:t>
      </w:r>
    </w:p>
    <w:p w14:paraId="4A751955" w14:textId="77777777" w:rsidR="00C94B06" w:rsidRDefault="00C554F8">
      <w:pPr>
        <w:snapToGrid w:val="0"/>
        <w:spacing w:line="360" w:lineRule="auto"/>
        <w:ind w:firstLine="420"/>
        <w:rPr>
          <w:b/>
          <w:sz w:val="24"/>
          <w:szCs w:val="24"/>
        </w:rPr>
      </w:pPr>
      <w:r>
        <w:rPr>
          <w:rFonts w:hint="eastAsia"/>
          <w:sz w:val="24"/>
          <w:szCs w:val="24"/>
        </w:rPr>
        <w:t>在智能化软件测试与软件测试方法理论</w:t>
      </w:r>
      <w:r>
        <w:rPr>
          <w:sz w:val="24"/>
          <w:szCs w:val="24"/>
        </w:rPr>
        <w:t>研究成果基础上，</w:t>
      </w:r>
      <w:r>
        <w:rPr>
          <w:rFonts w:hint="eastAsia"/>
          <w:sz w:val="24"/>
          <w:szCs w:val="24"/>
        </w:rPr>
        <w:t>我们拟</w:t>
      </w:r>
      <w:r>
        <w:rPr>
          <w:sz w:val="24"/>
          <w:szCs w:val="24"/>
        </w:rPr>
        <w:t>围绕智能</w:t>
      </w:r>
      <w:r>
        <w:rPr>
          <w:rFonts w:hint="eastAsia"/>
          <w:sz w:val="24"/>
          <w:szCs w:val="24"/>
        </w:rPr>
        <w:t>化</w:t>
      </w:r>
      <w:r>
        <w:rPr>
          <w:sz w:val="24"/>
          <w:szCs w:val="24"/>
        </w:rPr>
        <w:t>软件系统</w:t>
      </w:r>
      <w:r>
        <w:rPr>
          <w:rFonts w:hint="eastAsia"/>
          <w:sz w:val="24"/>
          <w:szCs w:val="24"/>
        </w:rPr>
        <w:t>测试流程中关键步骤进行研究，</w:t>
      </w:r>
      <w:r>
        <w:rPr>
          <w:sz w:val="24"/>
          <w:szCs w:val="24"/>
        </w:rPr>
        <w:t>探索</w:t>
      </w:r>
      <w:r>
        <w:rPr>
          <w:rFonts w:hint="eastAsia"/>
          <w:sz w:val="24"/>
          <w:szCs w:val="24"/>
        </w:rPr>
        <w:t>智能化软件</w:t>
      </w:r>
      <w:r>
        <w:rPr>
          <w:sz w:val="24"/>
          <w:szCs w:val="24"/>
        </w:rPr>
        <w:t>系统的测试框架与优化技术</w:t>
      </w:r>
      <w:r>
        <w:rPr>
          <w:rFonts w:hint="eastAsia"/>
          <w:sz w:val="24"/>
          <w:szCs w:val="24"/>
        </w:rPr>
        <w:t>。测试流程主要包括</w:t>
      </w:r>
      <w:r>
        <w:rPr>
          <w:rFonts w:hint="eastAsia"/>
          <w:b/>
          <w:bCs/>
          <w:sz w:val="24"/>
          <w:szCs w:val="24"/>
        </w:rPr>
        <w:t>软件测试建模</w:t>
      </w:r>
      <w:r>
        <w:rPr>
          <w:rFonts w:hint="eastAsia"/>
          <w:b/>
          <w:bCs/>
          <w:sz w:val="24"/>
          <w:szCs w:val="24"/>
        </w:rPr>
        <w:t>(1)</w:t>
      </w:r>
      <w:r>
        <w:rPr>
          <w:sz w:val="24"/>
          <w:szCs w:val="24"/>
        </w:rPr>
        <w:t>、</w:t>
      </w:r>
      <w:commentRangeStart w:id="18"/>
      <w:r>
        <w:rPr>
          <w:b/>
          <w:sz w:val="24"/>
          <w:szCs w:val="24"/>
        </w:rPr>
        <w:t>测试用例生成</w:t>
      </w:r>
      <w:r>
        <w:rPr>
          <w:rFonts w:hint="eastAsia"/>
          <w:b/>
          <w:sz w:val="24"/>
          <w:szCs w:val="24"/>
        </w:rPr>
        <w:t>与优化</w:t>
      </w:r>
      <w:r>
        <w:rPr>
          <w:rFonts w:hint="eastAsia"/>
          <w:b/>
          <w:sz w:val="24"/>
          <w:szCs w:val="24"/>
        </w:rPr>
        <w:t>(2)</w:t>
      </w:r>
      <w:commentRangeEnd w:id="18"/>
      <w:r w:rsidR="00CA20F8">
        <w:rPr>
          <w:rStyle w:val="a7"/>
        </w:rPr>
        <w:commentReference w:id="18"/>
      </w:r>
      <w:r>
        <w:rPr>
          <w:sz w:val="24"/>
          <w:szCs w:val="24"/>
        </w:rPr>
        <w:t>、</w:t>
      </w:r>
      <w:r>
        <w:rPr>
          <w:b/>
          <w:sz w:val="24"/>
          <w:szCs w:val="24"/>
        </w:rPr>
        <w:t>测试</w:t>
      </w:r>
      <w:r>
        <w:rPr>
          <w:rFonts w:hint="eastAsia"/>
          <w:b/>
          <w:sz w:val="24"/>
          <w:szCs w:val="24"/>
        </w:rPr>
        <w:t>执行优化与结果</w:t>
      </w:r>
      <w:r>
        <w:rPr>
          <w:b/>
          <w:sz w:val="24"/>
          <w:szCs w:val="24"/>
        </w:rPr>
        <w:t>判定</w:t>
      </w:r>
      <w:r>
        <w:rPr>
          <w:rFonts w:hint="eastAsia"/>
          <w:b/>
          <w:sz w:val="24"/>
          <w:szCs w:val="24"/>
        </w:rPr>
        <w:t>(3)</w:t>
      </w:r>
      <w:r>
        <w:rPr>
          <w:sz w:val="24"/>
          <w:szCs w:val="24"/>
        </w:rPr>
        <w:t>、</w:t>
      </w:r>
      <w:r>
        <w:rPr>
          <w:b/>
          <w:sz w:val="24"/>
          <w:szCs w:val="24"/>
        </w:rPr>
        <w:t>测试评估</w:t>
      </w:r>
      <w:r>
        <w:rPr>
          <w:rFonts w:hint="eastAsia"/>
          <w:b/>
          <w:sz w:val="24"/>
          <w:szCs w:val="24"/>
        </w:rPr>
        <w:t>与故障注入</w:t>
      </w:r>
      <w:r>
        <w:rPr>
          <w:rFonts w:hint="eastAsia"/>
          <w:b/>
          <w:sz w:val="24"/>
          <w:szCs w:val="24"/>
        </w:rPr>
        <w:t>(4)</w:t>
      </w:r>
      <w:r>
        <w:rPr>
          <w:rFonts w:hint="eastAsia"/>
          <w:b/>
          <w:sz w:val="24"/>
          <w:szCs w:val="24"/>
        </w:rPr>
        <w:t>、故障修复与安全漏洞处理</w:t>
      </w:r>
      <w:r>
        <w:rPr>
          <w:rFonts w:hint="eastAsia"/>
          <w:b/>
          <w:sz w:val="24"/>
          <w:szCs w:val="24"/>
        </w:rPr>
        <w:t>(5)</w:t>
      </w:r>
      <w:r>
        <w:rPr>
          <w:rFonts w:hint="eastAsia"/>
          <w:b/>
          <w:sz w:val="24"/>
          <w:szCs w:val="24"/>
        </w:rPr>
        <w:t>及数据驱动式测试技术</w:t>
      </w:r>
      <w:r>
        <w:rPr>
          <w:rFonts w:hint="eastAsia"/>
          <w:b/>
          <w:sz w:val="24"/>
          <w:szCs w:val="24"/>
        </w:rPr>
        <w:t>(6)</w:t>
      </w:r>
      <w:r>
        <w:rPr>
          <w:rFonts w:hint="eastAsia"/>
          <w:bCs/>
          <w:sz w:val="24"/>
          <w:szCs w:val="24"/>
        </w:rPr>
        <w:t>（图</w:t>
      </w:r>
      <w:r>
        <w:rPr>
          <w:rFonts w:hint="eastAsia"/>
          <w:bCs/>
          <w:sz w:val="24"/>
          <w:szCs w:val="24"/>
        </w:rPr>
        <w:t>2-1</w:t>
      </w:r>
      <w:r>
        <w:rPr>
          <w:rFonts w:hint="eastAsia"/>
          <w:bCs/>
          <w:sz w:val="24"/>
          <w:szCs w:val="24"/>
        </w:rPr>
        <w:t>所示）</w:t>
      </w:r>
      <w:r>
        <w:rPr>
          <w:rFonts w:hint="eastAsia"/>
          <w:b/>
          <w:sz w:val="24"/>
          <w:szCs w:val="24"/>
        </w:rPr>
        <w:t>。</w:t>
      </w:r>
    </w:p>
    <w:p w14:paraId="09599C96" w14:textId="77777777" w:rsidR="00C94B06" w:rsidRDefault="00C554F8">
      <w:pPr>
        <w:snapToGrid w:val="0"/>
        <w:spacing w:line="360" w:lineRule="auto"/>
        <w:ind w:firstLine="420"/>
        <w:rPr>
          <w:sz w:val="24"/>
          <w:szCs w:val="24"/>
        </w:rPr>
      </w:pPr>
      <w:r>
        <w:rPr>
          <w:rFonts w:asciiTheme="minorEastAsia" w:eastAsiaTheme="minorEastAsia" w:hAnsiTheme="minorEastAsia" w:cstheme="minorEastAsia" w:hint="eastAsia"/>
          <w:sz w:val="24"/>
          <w:szCs w:val="24"/>
        </w:rPr>
        <w:t>为了尽可能提升测试的科学性，我们拟采用</w:t>
      </w:r>
      <w:r>
        <w:rPr>
          <w:rFonts w:asciiTheme="minorEastAsia" w:eastAsiaTheme="minorEastAsia" w:hAnsiTheme="minorEastAsia" w:cstheme="minorEastAsia" w:hint="eastAsia"/>
          <w:b/>
          <w:bCs/>
          <w:sz w:val="24"/>
          <w:szCs w:val="24"/>
        </w:rPr>
        <w:t>测试产生数据，数据优化测试</w:t>
      </w:r>
      <w:r>
        <w:rPr>
          <w:rFonts w:asciiTheme="minorEastAsia" w:eastAsiaTheme="minorEastAsia" w:hAnsiTheme="minorEastAsia" w:cstheme="minorEastAsia" w:hint="eastAsia"/>
          <w:sz w:val="24"/>
          <w:szCs w:val="24"/>
        </w:rPr>
        <w:t>的测试理念，</w:t>
      </w:r>
      <w:r>
        <w:rPr>
          <w:rFonts w:hint="eastAsia"/>
          <w:bCs/>
          <w:sz w:val="24"/>
          <w:szCs w:val="24"/>
        </w:rPr>
        <w:t>数据驱动式测试技术旨在通过软件运行数据及测试数据的研究学习，利用数据挖掘技术，对测试建模、测试生成、测试执行及测试评估等步骤进行改进，开启新一轮测试，逐步提升测试充分性，</w:t>
      </w:r>
      <w:r>
        <w:rPr>
          <w:sz w:val="24"/>
          <w:szCs w:val="24"/>
        </w:rPr>
        <w:t>主要研究内容如下：</w:t>
      </w:r>
    </w:p>
    <w:p w14:paraId="4DD8DDA4" w14:textId="77777777" w:rsidR="00C94B06" w:rsidRDefault="00C94B06">
      <w:pPr>
        <w:spacing w:line="360" w:lineRule="auto"/>
        <w:ind w:firstLine="420"/>
      </w:pPr>
    </w:p>
    <w:p w14:paraId="13BBAA6F" w14:textId="77777777" w:rsidR="00C94B06" w:rsidRDefault="00C554F8">
      <w:pPr>
        <w:widowControl/>
        <w:spacing w:line="360" w:lineRule="auto"/>
        <w:jc w:val="left"/>
        <w:rPr>
          <w:rFonts w:ascii="宋体" w:hAnsi="宋体" w:cs="宋体"/>
          <w:kern w:val="0"/>
          <w:sz w:val="24"/>
          <w:szCs w:val="24"/>
          <w:lang w:bidi="ar"/>
        </w:rPr>
      </w:pPr>
      <w:commentRangeStart w:id="19"/>
      <w:r>
        <w:rPr>
          <w:rFonts w:ascii="宋体" w:hAnsi="宋体" w:cs="宋体"/>
          <w:noProof/>
          <w:kern w:val="0"/>
          <w:sz w:val="24"/>
          <w:szCs w:val="24"/>
        </w:rPr>
        <w:drawing>
          <wp:inline distT="0" distB="0" distL="114300" distR="114300" wp14:anchorId="07FDB765" wp14:editId="2B7145C8">
            <wp:extent cx="6101080" cy="2790190"/>
            <wp:effectExtent l="0" t="0" r="1397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6"/>
                    <a:stretch>
                      <a:fillRect/>
                    </a:stretch>
                  </pic:blipFill>
                  <pic:spPr>
                    <a:xfrm>
                      <a:off x="0" y="0"/>
                      <a:ext cx="6101080" cy="2790190"/>
                    </a:xfrm>
                    <a:prstGeom prst="rect">
                      <a:avLst/>
                    </a:prstGeom>
                    <a:noFill/>
                    <a:ln w="9525">
                      <a:noFill/>
                    </a:ln>
                  </pic:spPr>
                </pic:pic>
              </a:graphicData>
            </a:graphic>
          </wp:inline>
        </w:drawing>
      </w:r>
      <w:commentRangeEnd w:id="19"/>
      <w:r w:rsidR="00D87508">
        <w:rPr>
          <w:rStyle w:val="a7"/>
        </w:rPr>
        <w:commentReference w:id="19"/>
      </w:r>
    </w:p>
    <w:p w14:paraId="21860D3D" w14:textId="77777777" w:rsidR="00C94B06" w:rsidRDefault="00C554F8">
      <w:pPr>
        <w:widowControl/>
        <w:spacing w:line="360" w:lineRule="auto"/>
        <w:ind w:left="2520" w:firstLine="420"/>
        <w:jc w:val="left"/>
        <w:rPr>
          <w:rFonts w:ascii="宋体" w:hAnsi="宋体" w:cs="宋体"/>
          <w:b/>
          <w:bCs/>
          <w:kern w:val="0"/>
          <w:sz w:val="24"/>
          <w:szCs w:val="24"/>
          <w:lang w:bidi="ar"/>
        </w:rPr>
      </w:pPr>
      <w:r>
        <w:rPr>
          <w:rFonts w:ascii="宋体" w:hAnsi="宋体" w:cs="宋体" w:hint="eastAsia"/>
          <w:b/>
          <w:bCs/>
          <w:kern w:val="0"/>
          <w:sz w:val="24"/>
          <w:szCs w:val="24"/>
          <w:lang w:bidi="ar"/>
        </w:rPr>
        <w:t>图2-1 智能化软件系统测试流程</w:t>
      </w:r>
    </w:p>
    <w:p w14:paraId="2EB69761" w14:textId="77777777" w:rsidR="00C94B06" w:rsidRDefault="00C554F8">
      <w:pPr>
        <w:pStyle w:val="3"/>
        <w:ind w:firstLine="420"/>
        <w:rPr>
          <w:color w:val="0070C0"/>
        </w:rPr>
      </w:pPr>
      <w:r>
        <w:rPr>
          <w:color w:val="0070C0"/>
        </w:rPr>
        <w:lastRenderedPageBreak/>
        <w:t>2.</w:t>
      </w:r>
      <w:r>
        <w:rPr>
          <w:rFonts w:hint="eastAsia"/>
          <w:color w:val="0070C0"/>
        </w:rPr>
        <w:t>1</w:t>
      </w:r>
      <w:r>
        <w:rPr>
          <w:color w:val="0070C0"/>
        </w:rPr>
        <w:t xml:space="preserve"> </w:t>
      </w:r>
      <w:r>
        <w:rPr>
          <w:color w:val="0070C0"/>
        </w:rPr>
        <w:t>主要研究内容</w:t>
      </w:r>
    </w:p>
    <w:p w14:paraId="2DDA4340" w14:textId="77777777" w:rsidR="00C94B06" w:rsidRDefault="00C554F8">
      <w:pPr>
        <w:pStyle w:val="4"/>
        <w:ind w:firstLine="420"/>
        <w:rPr>
          <w:szCs w:val="24"/>
        </w:rPr>
      </w:pPr>
      <w:r>
        <w:rPr>
          <w:rFonts w:hint="eastAsia"/>
          <w:szCs w:val="24"/>
        </w:rPr>
        <w:t>2.1.1</w:t>
      </w:r>
      <w:r>
        <w:rPr>
          <w:rFonts w:hint="eastAsia"/>
          <w:szCs w:val="24"/>
        </w:rPr>
        <w:t>智能化软件的测试模型建立</w:t>
      </w:r>
    </w:p>
    <w:p w14:paraId="2952AE04" w14:textId="6702F1A8" w:rsidR="00C94B06" w:rsidRDefault="00C554F8">
      <w:pPr>
        <w:snapToGrid w:val="0"/>
        <w:spacing w:line="360" w:lineRule="auto"/>
        <w:ind w:firstLine="420"/>
        <w:rPr>
          <w:sz w:val="24"/>
          <w:szCs w:val="24"/>
        </w:rPr>
      </w:pPr>
      <w:r>
        <w:rPr>
          <w:rFonts w:hint="eastAsia"/>
          <w:bCs/>
          <w:sz w:val="24"/>
          <w:szCs w:val="24"/>
        </w:rPr>
        <w:t>智能化软件往往功能庞大，模块之间交互频繁，系统复杂性较高，很多测试任务甚至难以描述，测试内容过于模糊，这些都给智能化软件的充分性测试带来诸多难题，我们</w:t>
      </w:r>
      <w:proofErr w:type="gramStart"/>
      <w:r>
        <w:rPr>
          <w:rFonts w:hint="eastAsia"/>
          <w:bCs/>
          <w:sz w:val="24"/>
          <w:szCs w:val="24"/>
        </w:rPr>
        <w:t>拟研究</w:t>
      </w:r>
      <w:proofErr w:type="gramEnd"/>
      <w:r>
        <w:rPr>
          <w:rFonts w:hint="eastAsia"/>
          <w:bCs/>
          <w:sz w:val="24"/>
          <w:szCs w:val="24"/>
        </w:rPr>
        <w:t>基于场景的智能化软件模型建立方法，明确细致</w:t>
      </w:r>
      <w:ins w:id="20" w:author="User" w:date="2019-01-10T21:08:00Z">
        <w:r w:rsidR="005C2AD5">
          <w:rPr>
            <w:rFonts w:hint="eastAsia"/>
            <w:bCs/>
            <w:sz w:val="24"/>
            <w:szCs w:val="24"/>
          </w:rPr>
          <w:t>地</w:t>
        </w:r>
      </w:ins>
      <w:del w:id="21" w:author="User" w:date="2019-01-10T21:08:00Z">
        <w:r w:rsidDel="005C2AD5">
          <w:rPr>
            <w:rFonts w:hint="eastAsia"/>
            <w:bCs/>
            <w:sz w:val="24"/>
            <w:szCs w:val="24"/>
          </w:rPr>
          <w:delText>的</w:delText>
        </w:r>
      </w:del>
      <w:r>
        <w:rPr>
          <w:rFonts w:hint="eastAsia"/>
          <w:bCs/>
          <w:sz w:val="24"/>
          <w:szCs w:val="24"/>
        </w:rPr>
        <w:t>描述测试任务，</w:t>
      </w:r>
      <w:r>
        <w:rPr>
          <w:rFonts w:ascii="宋体" w:hAnsi="宋体" w:hint="eastAsia"/>
          <w:sz w:val="24"/>
          <w:szCs w:val="24"/>
        </w:rPr>
        <w:t>分析智能化软件</w:t>
      </w:r>
      <w:r>
        <w:rPr>
          <w:rFonts w:ascii="宋体" w:hAnsi="宋体"/>
          <w:sz w:val="24"/>
          <w:szCs w:val="24"/>
        </w:rPr>
        <w:t>系统</w:t>
      </w:r>
      <w:r>
        <w:rPr>
          <w:rFonts w:ascii="宋体" w:hAnsi="宋体" w:hint="eastAsia"/>
          <w:sz w:val="24"/>
          <w:szCs w:val="24"/>
        </w:rPr>
        <w:t>应用</w:t>
      </w:r>
      <w:r>
        <w:rPr>
          <w:rFonts w:ascii="宋体" w:hAnsi="宋体"/>
          <w:sz w:val="24"/>
          <w:szCs w:val="24"/>
        </w:rPr>
        <w:t>场景</w:t>
      </w:r>
      <w:r>
        <w:rPr>
          <w:rFonts w:ascii="宋体" w:hAnsi="宋体" w:hint="eastAsia"/>
          <w:sz w:val="24"/>
          <w:szCs w:val="24"/>
        </w:rPr>
        <w:t>及</w:t>
      </w:r>
      <w:r>
        <w:rPr>
          <w:rFonts w:ascii="宋体" w:hAnsi="宋体"/>
          <w:sz w:val="24"/>
          <w:szCs w:val="24"/>
        </w:rPr>
        <w:t>任务</w:t>
      </w:r>
      <w:r>
        <w:rPr>
          <w:rFonts w:ascii="宋体" w:hAnsi="宋体" w:hint="eastAsia"/>
          <w:sz w:val="24"/>
          <w:szCs w:val="24"/>
        </w:rPr>
        <w:t>中与软件质量相关</w:t>
      </w:r>
      <w:r>
        <w:rPr>
          <w:rFonts w:ascii="宋体" w:hAnsi="宋体"/>
          <w:sz w:val="24"/>
          <w:szCs w:val="24"/>
        </w:rPr>
        <w:t>的</w:t>
      </w:r>
      <w:r>
        <w:rPr>
          <w:rFonts w:ascii="宋体" w:hAnsi="宋体" w:hint="eastAsia"/>
          <w:sz w:val="24"/>
          <w:szCs w:val="24"/>
        </w:rPr>
        <w:t>特征，</w:t>
      </w:r>
      <w:r>
        <w:rPr>
          <w:rFonts w:ascii="宋体" w:hAnsi="宋体"/>
          <w:sz w:val="24"/>
          <w:szCs w:val="24"/>
        </w:rPr>
        <w:t>通过这些</w:t>
      </w:r>
      <w:r>
        <w:rPr>
          <w:rFonts w:ascii="宋体" w:hAnsi="宋体" w:hint="eastAsia"/>
          <w:sz w:val="24"/>
          <w:szCs w:val="24"/>
        </w:rPr>
        <w:t>特征分析智能化软件</w:t>
      </w:r>
      <w:r>
        <w:rPr>
          <w:rFonts w:ascii="宋体" w:hAnsi="宋体"/>
          <w:sz w:val="24"/>
          <w:szCs w:val="24"/>
        </w:rPr>
        <w:t>系统</w:t>
      </w:r>
      <w:r>
        <w:rPr>
          <w:rFonts w:ascii="宋体" w:hAnsi="宋体" w:hint="eastAsia"/>
          <w:sz w:val="24"/>
          <w:szCs w:val="24"/>
        </w:rPr>
        <w:t>在</w:t>
      </w:r>
      <w:r>
        <w:rPr>
          <w:rFonts w:ascii="宋体" w:hAnsi="宋体"/>
          <w:sz w:val="24"/>
          <w:szCs w:val="24"/>
        </w:rPr>
        <w:t>运行时</w:t>
      </w:r>
      <w:r>
        <w:rPr>
          <w:rFonts w:ascii="宋体" w:hAnsi="宋体" w:hint="eastAsia"/>
          <w:sz w:val="24"/>
          <w:szCs w:val="24"/>
        </w:rPr>
        <w:t>所</w:t>
      </w:r>
      <w:r>
        <w:rPr>
          <w:rFonts w:ascii="宋体" w:hAnsi="宋体"/>
          <w:sz w:val="24"/>
          <w:szCs w:val="24"/>
        </w:rPr>
        <w:t>应满足的</w:t>
      </w:r>
      <w:r>
        <w:rPr>
          <w:rFonts w:ascii="宋体" w:hAnsi="宋体" w:hint="eastAsia"/>
          <w:sz w:val="24"/>
          <w:szCs w:val="24"/>
        </w:rPr>
        <w:t>特性，</w:t>
      </w:r>
      <w:del w:id="22" w:author="User" w:date="2019-01-10T21:08:00Z">
        <w:r w:rsidDel="005C2AD5">
          <w:rPr>
            <w:rFonts w:ascii="宋体" w:hAnsi="宋体" w:hint="eastAsia"/>
            <w:sz w:val="24"/>
            <w:szCs w:val="24"/>
          </w:rPr>
          <w:delText xml:space="preserve"> </w:delText>
        </w:r>
      </w:del>
      <w:r>
        <w:rPr>
          <w:sz w:val="24"/>
          <w:szCs w:val="24"/>
        </w:rPr>
        <w:t>针对不同类型的</w:t>
      </w:r>
      <w:r>
        <w:rPr>
          <w:rFonts w:hint="eastAsia"/>
          <w:sz w:val="24"/>
          <w:szCs w:val="24"/>
        </w:rPr>
        <w:t>智能化软件</w:t>
      </w:r>
      <w:r>
        <w:rPr>
          <w:sz w:val="24"/>
          <w:szCs w:val="24"/>
        </w:rPr>
        <w:t>系统，分析软件系统在主要应用场景下的真实历史运行数据，细化应用场景下的事物、交互对象、交互方式，并以此为基础</w:t>
      </w:r>
      <w:r>
        <w:rPr>
          <w:b/>
          <w:bCs/>
          <w:sz w:val="24"/>
          <w:szCs w:val="24"/>
        </w:rPr>
        <w:t>构建</w:t>
      </w:r>
      <w:r>
        <w:rPr>
          <w:rFonts w:hint="eastAsia"/>
          <w:b/>
          <w:bCs/>
          <w:sz w:val="24"/>
          <w:szCs w:val="24"/>
        </w:rPr>
        <w:t>智能化软件</w:t>
      </w:r>
      <w:r>
        <w:rPr>
          <w:b/>
          <w:bCs/>
          <w:sz w:val="24"/>
          <w:szCs w:val="24"/>
        </w:rPr>
        <w:t>系统在各应用场景下的</w:t>
      </w:r>
      <w:r>
        <w:rPr>
          <w:rFonts w:hint="eastAsia"/>
          <w:b/>
          <w:bCs/>
          <w:sz w:val="24"/>
          <w:szCs w:val="24"/>
        </w:rPr>
        <w:t>测试</w:t>
      </w:r>
      <w:r>
        <w:rPr>
          <w:b/>
          <w:bCs/>
          <w:sz w:val="24"/>
          <w:szCs w:val="24"/>
        </w:rPr>
        <w:t>模型</w:t>
      </w:r>
      <w:r>
        <w:rPr>
          <w:sz w:val="24"/>
          <w:szCs w:val="24"/>
        </w:rPr>
        <w:t>。</w:t>
      </w:r>
      <w:r>
        <w:rPr>
          <w:rFonts w:hint="eastAsia"/>
          <w:sz w:val="24"/>
          <w:szCs w:val="24"/>
        </w:rPr>
        <w:t>而构造适合的测试模型，具体研究内容如下：</w:t>
      </w:r>
    </w:p>
    <w:p w14:paraId="63EA9908"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）智能化软件模型库研究</w:t>
      </w:r>
      <w:r>
        <w:rPr>
          <w:b/>
          <w:sz w:val="24"/>
          <w:szCs w:val="24"/>
        </w:rPr>
        <w:t>：</w:t>
      </w:r>
      <w:r>
        <w:rPr>
          <w:sz w:val="24"/>
          <w:szCs w:val="24"/>
        </w:rPr>
        <w:t>智能</w:t>
      </w:r>
      <w:r>
        <w:rPr>
          <w:rFonts w:hint="eastAsia"/>
          <w:sz w:val="24"/>
          <w:szCs w:val="24"/>
        </w:rPr>
        <w:t>化</w:t>
      </w:r>
      <w:r>
        <w:rPr>
          <w:sz w:val="24"/>
          <w:szCs w:val="24"/>
        </w:rPr>
        <w:t>软件</w:t>
      </w:r>
      <w:r>
        <w:rPr>
          <w:rFonts w:hint="eastAsia"/>
          <w:sz w:val="24"/>
          <w:szCs w:val="24"/>
        </w:rPr>
        <w:t>广泛应用于医疗、教育、科技、生活等诸多方面，表现形式是多样的，我们需要研究主流智能化软件的显著特征，丰富</w:t>
      </w:r>
      <w:commentRangeStart w:id="23"/>
      <w:r>
        <w:rPr>
          <w:rFonts w:hint="eastAsia"/>
          <w:sz w:val="24"/>
          <w:szCs w:val="24"/>
        </w:rPr>
        <w:t>智能化软件模型库</w:t>
      </w:r>
      <w:commentRangeEnd w:id="23"/>
      <w:r w:rsidR="005C2AD5">
        <w:rPr>
          <w:rStyle w:val="a7"/>
        </w:rPr>
        <w:commentReference w:id="23"/>
      </w:r>
      <w:r>
        <w:rPr>
          <w:rFonts w:hint="eastAsia"/>
          <w:sz w:val="24"/>
          <w:szCs w:val="24"/>
        </w:rPr>
        <w:t>，对具有显著特征的智能化软件或软件某一模块研究具体的测试方略。</w:t>
      </w:r>
    </w:p>
    <w:p w14:paraId="39FDAFFB"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）智能化软件待测任务描述</w:t>
      </w:r>
      <w:r>
        <w:rPr>
          <w:b/>
          <w:sz w:val="24"/>
          <w:szCs w:val="24"/>
        </w:rPr>
        <w:t>：</w:t>
      </w:r>
      <w:r>
        <w:rPr>
          <w:rFonts w:hint="eastAsia"/>
          <w:sz w:val="24"/>
          <w:szCs w:val="24"/>
        </w:rPr>
        <w:t>智能化软件</w:t>
      </w:r>
      <w:r>
        <w:rPr>
          <w:sz w:val="24"/>
          <w:szCs w:val="24"/>
        </w:rPr>
        <w:t>系统</w:t>
      </w:r>
      <w:r>
        <w:rPr>
          <w:rFonts w:hint="eastAsia"/>
          <w:sz w:val="24"/>
          <w:szCs w:val="24"/>
        </w:rPr>
        <w:t>功能庞大</w:t>
      </w:r>
      <w:r>
        <w:rPr>
          <w:sz w:val="24"/>
          <w:szCs w:val="24"/>
        </w:rPr>
        <w:t>，</w:t>
      </w:r>
      <w:r>
        <w:rPr>
          <w:rFonts w:hint="eastAsia"/>
          <w:sz w:val="24"/>
          <w:szCs w:val="24"/>
        </w:rPr>
        <w:t>充分性测试需要深入浅出，由表及里，既要对智能化软件的诸多功能进行完备测试，也要对功能与功能的交互进行充分测试，所以我们需要研究如何对智能化软件待测功能进行细分，对待</w:t>
      </w:r>
      <w:proofErr w:type="gramStart"/>
      <w:r>
        <w:rPr>
          <w:rFonts w:hint="eastAsia"/>
          <w:sz w:val="24"/>
          <w:szCs w:val="24"/>
        </w:rPr>
        <w:t>测任务</w:t>
      </w:r>
      <w:proofErr w:type="gramEnd"/>
      <w:r>
        <w:rPr>
          <w:rFonts w:hint="eastAsia"/>
          <w:sz w:val="24"/>
          <w:szCs w:val="24"/>
        </w:rPr>
        <w:t>进行明确描述。</w:t>
      </w:r>
    </w:p>
    <w:p w14:paraId="5455157C" w14:textId="77777777" w:rsidR="00C94B06" w:rsidRDefault="00C554F8">
      <w:pPr>
        <w:snapToGrid w:val="0"/>
        <w:spacing w:line="360" w:lineRule="auto"/>
        <w:ind w:left="6"/>
        <w:rPr>
          <w:bCs/>
          <w:sz w:val="24"/>
          <w:szCs w:val="24"/>
        </w:rPr>
      </w:pPr>
      <w:r>
        <w:rPr>
          <w:rFonts w:hint="eastAsia"/>
          <w:b/>
          <w:sz w:val="24"/>
          <w:szCs w:val="24"/>
        </w:rPr>
        <w:t>（</w:t>
      </w:r>
      <w:r>
        <w:rPr>
          <w:rFonts w:hint="eastAsia"/>
          <w:b/>
          <w:sz w:val="24"/>
          <w:szCs w:val="24"/>
        </w:rPr>
        <w:t>3</w:t>
      </w:r>
      <w:r>
        <w:rPr>
          <w:rFonts w:hint="eastAsia"/>
          <w:b/>
          <w:sz w:val="24"/>
          <w:szCs w:val="24"/>
        </w:rPr>
        <w:t>）智能化软件功能模块整合</w:t>
      </w:r>
      <w:r>
        <w:rPr>
          <w:b/>
          <w:sz w:val="24"/>
          <w:szCs w:val="24"/>
        </w:rPr>
        <w:t>：</w:t>
      </w:r>
      <w:r>
        <w:rPr>
          <w:rFonts w:hint="eastAsia"/>
          <w:sz w:val="24"/>
          <w:szCs w:val="24"/>
        </w:rPr>
        <w:t>智能化软件</w:t>
      </w:r>
      <w:r>
        <w:rPr>
          <w:sz w:val="24"/>
          <w:szCs w:val="24"/>
        </w:rPr>
        <w:t>系统</w:t>
      </w:r>
      <w:r>
        <w:rPr>
          <w:rFonts w:hint="eastAsia"/>
          <w:sz w:val="24"/>
          <w:szCs w:val="24"/>
        </w:rPr>
        <w:t>模块众多，交互频繁，不同模块都有各异的</w:t>
      </w:r>
      <w:proofErr w:type="gramStart"/>
      <w:r>
        <w:rPr>
          <w:rFonts w:hint="eastAsia"/>
          <w:sz w:val="24"/>
          <w:szCs w:val="24"/>
        </w:rPr>
        <w:t>输入域与输出</w:t>
      </w:r>
      <w:proofErr w:type="gramEnd"/>
      <w:r>
        <w:rPr>
          <w:rFonts w:hint="eastAsia"/>
          <w:sz w:val="24"/>
          <w:szCs w:val="24"/>
        </w:rPr>
        <w:t>域，需要我们细致研究诸多模块之间复杂的交互方式及协作关系，对智能化软件的模块构造有细致了解，进而对每个待测任务执行方式、测试环境和测试对象和测试目标有系统认识。</w:t>
      </w:r>
    </w:p>
    <w:p w14:paraId="5F262610"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4</w:t>
      </w:r>
      <w:r>
        <w:rPr>
          <w:rFonts w:hint="eastAsia"/>
          <w:b/>
          <w:bCs/>
          <w:sz w:val="24"/>
          <w:szCs w:val="24"/>
        </w:rPr>
        <w:t>）智能化软件模拟平台搭建：</w:t>
      </w:r>
      <w:r>
        <w:rPr>
          <w:sz w:val="24"/>
          <w:szCs w:val="24"/>
        </w:rPr>
        <w:t>针对真实环境下的</w:t>
      </w:r>
      <w:r>
        <w:rPr>
          <w:rFonts w:hint="eastAsia"/>
          <w:sz w:val="24"/>
          <w:szCs w:val="24"/>
        </w:rPr>
        <w:t>智能化软件</w:t>
      </w:r>
      <w:r>
        <w:rPr>
          <w:sz w:val="24"/>
          <w:szCs w:val="24"/>
        </w:rPr>
        <w:t>系统测试存在高昂且难以负担的成本的问题，</w:t>
      </w:r>
      <w:r>
        <w:rPr>
          <w:rFonts w:hint="eastAsia"/>
          <w:sz w:val="24"/>
          <w:szCs w:val="24"/>
        </w:rPr>
        <w:t>我们需要研究如何科学</w:t>
      </w:r>
      <w:r>
        <w:rPr>
          <w:sz w:val="24"/>
          <w:szCs w:val="24"/>
        </w:rPr>
        <w:t>搭建</w:t>
      </w:r>
      <w:r>
        <w:rPr>
          <w:rFonts w:hint="eastAsia"/>
          <w:sz w:val="24"/>
          <w:szCs w:val="24"/>
        </w:rPr>
        <w:t>智能化软件</w:t>
      </w:r>
      <w:r>
        <w:rPr>
          <w:sz w:val="24"/>
          <w:szCs w:val="24"/>
        </w:rPr>
        <w:t>系统的模拟测试平台</w:t>
      </w:r>
      <w:r>
        <w:rPr>
          <w:rFonts w:hint="eastAsia"/>
          <w:sz w:val="24"/>
          <w:szCs w:val="24"/>
        </w:rPr>
        <w:t>，即</w:t>
      </w:r>
      <w:r>
        <w:rPr>
          <w:sz w:val="24"/>
          <w:szCs w:val="24"/>
        </w:rPr>
        <w:t>以</w:t>
      </w:r>
      <w:r>
        <w:rPr>
          <w:rFonts w:hint="eastAsia"/>
          <w:sz w:val="24"/>
          <w:szCs w:val="24"/>
        </w:rPr>
        <w:t>智能化软件</w:t>
      </w:r>
      <w:r>
        <w:rPr>
          <w:sz w:val="24"/>
          <w:szCs w:val="24"/>
        </w:rPr>
        <w:t>系统的应用场景模型为指导，分析软件系统在主要应用场景下的真实历史运行数据，细化应用场景下的事物、交互对象、交互方式，并以此为基础构建</w:t>
      </w:r>
      <w:r>
        <w:rPr>
          <w:rFonts w:hint="eastAsia"/>
          <w:sz w:val="24"/>
          <w:szCs w:val="24"/>
        </w:rPr>
        <w:t>智能化软件</w:t>
      </w:r>
      <w:r>
        <w:rPr>
          <w:sz w:val="24"/>
          <w:szCs w:val="24"/>
        </w:rPr>
        <w:t>系统在各应用场景下的模型</w:t>
      </w:r>
      <w:r>
        <w:rPr>
          <w:rFonts w:hint="eastAsia"/>
          <w:sz w:val="24"/>
          <w:szCs w:val="24"/>
        </w:rPr>
        <w:t>，</w:t>
      </w:r>
      <w:r>
        <w:rPr>
          <w:sz w:val="24"/>
          <w:szCs w:val="24"/>
        </w:rPr>
        <w:t>模拟系统实际应用环境下的各种事物及对象，较为真实地构建</w:t>
      </w:r>
      <w:r>
        <w:rPr>
          <w:rFonts w:hint="eastAsia"/>
          <w:sz w:val="24"/>
          <w:szCs w:val="24"/>
        </w:rPr>
        <w:t>智能化软件</w:t>
      </w:r>
      <w:r>
        <w:rPr>
          <w:sz w:val="24"/>
          <w:szCs w:val="24"/>
        </w:rPr>
        <w:t>系统的实际应用环境，为</w:t>
      </w:r>
      <w:r>
        <w:rPr>
          <w:rFonts w:hint="eastAsia"/>
          <w:sz w:val="24"/>
          <w:szCs w:val="24"/>
        </w:rPr>
        <w:t>智</w:t>
      </w:r>
      <w:r>
        <w:rPr>
          <w:rFonts w:hint="eastAsia"/>
          <w:sz w:val="24"/>
          <w:szCs w:val="24"/>
        </w:rPr>
        <w:lastRenderedPageBreak/>
        <w:t>能化软件</w:t>
      </w:r>
      <w:r>
        <w:rPr>
          <w:sz w:val="24"/>
          <w:szCs w:val="24"/>
        </w:rPr>
        <w:t>系统的测试奠定基础。</w:t>
      </w:r>
    </w:p>
    <w:p w14:paraId="558F22DB"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5</w:t>
      </w:r>
      <w:r>
        <w:rPr>
          <w:rFonts w:hint="eastAsia"/>
          <w:b/>
          <w:bCs/>
          <w:sz w:val="24"/>
          <w:szCs w:val="24"/>
        </w:rPr>
        <w:t>）软件建模技术研究：</w:t>
      </w:r>
      <w:r>
        <w:rPr>
          <w:rFonts w:hint="eastAsia"/>
          <w:sz w:val="24"/>
          <w:szCs w:val="24"/>
        </w:rPr>
        <w:t>测试对象明确和需求确定之后，我们需要研究如何借鉴软件测试方法体系中测试建模技术，结合智能化软件特征和模型特点建立合适的智能化软件测试模型，故而需要对传统软件建模的相关技术进行详细总结和研究，归纳出适合于本课题的测试建模技术。</w:t>
      </w:r>
    </w:p>
    <w:p w14:paraId="6F390CBD" w14:textId="77777777" w:rsidR="00C94B06" w:rsidRDefault="00C554F8">
      <w:pPr>
        <w:pStyle w:val="4"/>
        <w:ind w:firstLine="420"/>
      </w:pPr>
      <w:r>
        <w:rPr>
          <w:rFonts w:hint="eastAsia"/>
        </w:rPr>
        <w:t>2.1.2</w:t>
      </w:r>
      <w:r>
        <w:rPr>
          <w:rFonts w:hint="eastAsia"/>
        </w:rPr>
        <w:t>测试用例的生成与优化</w:t>
      </w:r>
    </w:p>
    <w:p w14:paraId="7AAA9F0D" w14:textId="77777777" w:rsidR="00C94B06" w:rsidRDefault="00C554F8">
      <w:pPr>
        <w:snapToGrid w:val="0"/>
        <w:spacing w:line="360" w:lineRule="auto"/>
        <w:ind w:firstLine="420"/>
        <w:rPr>
          <w:sz w:val="24"/>
          <w:szCs w:val="24"/>
        </w:rPr>
      </w:pPr>
      <w:r>
        <w:rPr>
          <w:rFonts w:hint="eastAsia"/>
          <w:sz w:val="24"/>
          <w:szCs w:val="24"/>
        </w:rPr>
        <w:t>智能化软件</w:t>
      </w:r>
      <w:r>
        <w:rPr>
          <w:sz w:val="24"/>
          <w:szCs w:val="24"/>
        </w:rPr>
        <w:t>测试的主要步骤包括测试用例生成、测试执行与测试结果判定。测试用例生成是</w:t>
      </w:r>
      <w:r>
        <w:rPr>
          <w:rFonts w:hint="eastAsia"/>
          <w:sz w:val="24"/>
          <w:szCs w:val="24"/>
        </w:rPr>
        <w:t>智能化软件</w:t>
      </w:r>
      <w:r>
        <w:rPr>
          <w:sz w:val="24"/>
          <w:szCs w:val="24"/>
        </w:rPr>
        <w:t>测试领域</w:t>
      </w:r>
      <w:r>
        <w:rPr>
          <w:rFonts w:hint="eastAsia"/>
          <w:sz w:val="24"/>
          <w:szCs w:val="24"/>
        </w:rPr>
        <w:t>至关重要的研究</w:t>
      </w:r>
      <w:r>
        <w:rPr>
          <w:sz w:val="24"/>
          <w:szCs w:val="24"/>
        </w:rPr>
        <w:t>问题。</w:t>
      </w:r>
      <w:r>
        <w:rPr>
          <w:rFonts w:hint="eastAsia"/>
          <w:sz w:val="24"/>
          <w:szCs w:val="24"/>
        </w:rPr>
        <w:t>智能化软件</w:t>
      </w:r>
      <w:r>
        <w:rPr>
          <w:sz w:val="24"/>
          <w:szCs w:val="24"/>
        </w:rPr>
        <w:t>系统要求具有类似人类的智能行为，且大多数</w:t>
      </w:r>
      <w:r>
        <w:rPr>
          <w:rFonts w:hint="eastAsia"/>
          <w:sz w:val="24"/>
          <w:szCs w:val="24"/>
        </w:rPr>
        <w:t>智能化软件</w:t>
      </w:r>
      <w:r>
        <w:rPr>
          <w:sz w:val="24"/>
          <w:szCs w:val="24"/>
        </w:rPr>
        <w:t>需要和外界进行频繁的交互，导致</w:t>
      </w:r>
      <w:r>
        <w:rPr>
          <w:rFonts w:hint="eastAsia"/>
          <w:sz w:val="24"/>
          <w:szCs w:val="24"/>
        </w:rPr>
        <w:t>智能化软件</w:t>
      </w:r>
      <w:r>
        <w:rPr>
          <w:sz w:val="24"/>
          <w:szCs w:val="24"/>
        </w:rPr>
        <w:t>系统的输入域异常庞大、系统复杂性较高。显然，穷尽测试无法实现。生成有效的、多方位测试</w:t>
      </w:r>
      <w:r>
        <w:rPr>
          <w:rFonts w:hint="eastAsia"/>
          <w:sz w:val="24"/>
          <w:szCs w:val="24"/>
        </w:rPr>
        <w:t>智能化软件</w:t>
      </w:r>
      <w:r>
        <w:rPr>
          <w:sz w:val="24"/>
          <w:szCs w:val="24"/>
        </w:rPr>
        <w:t>系统的测试用例是一项具有挑战性的工作。由于</w:t>
      </w:r>
      <w:r>
        <w:rPr>
          <w:rFonts w:hint="eastAsia"/>
          <w:sz w:val="24"/>
          <w:szCs w:val="24"/>
        </w:rPr>
        <w:t>智能化软件</w:t>
      </w:r>
      <w:r>
        <w:rPr>
          <w:sz w:val="24"/>
          <w:szCs w:val="24"/>
        </w:rPr>
        <w:t>系统的执行逻辑复杂，测试结果判定更加困难，在某些情况下甚至无法确定测试预期。现有的</w:t>
      </w:r>
      <w:r>
        <w:rPr>
          <w:rFonts w:hint="eastAsia"/>
          <w:sz w:val="24"/>
          <w:szCs w:val="24"/>
        </w:rPr>
        <w:t>智能化软件</w:t>
      </w:r>
      <w:r>
        <w:rPr>
          <w:sz w:val="24"/>
          <w:szCs w:val="24"/>
        </w:rPr>
        <w:t>测试技术利用随机或人工的方式生成测试用例并且主要依靠测试人员验证系统行为，导致测试效率可能不高。另一方面，现有的</w:t>
      </w:r>
      <w:r>
        <w:rPr>
          <w:rFonts w:hint="eastAsia"/>
          <w:sz w:val="24"/>
          <w:szCs w:val="24"/>
        </w:rPr>
        <w:t>智能化软件</w:t>
      </w:r>
      <w:r>
        <w:rPr>
          <w:sz w:val="24"/>
          <w:szCs w:val="24"/>
        </w:rPr>
        <w:t>测试工作忽略了测试过程对测试效率的影响。在测试资源有限的情况下，利用数据驱动的方式（基于测试的历史信息），控制测试过程，提高测试效率。</w:t>
      </w:r>
    </w:p>
    <w:p w14:paraId="7EA4A13E" w14:textId="77777777" w:rsidR="00C94B06" w:rsidRDefault="00C554F8">
      <w:pPr>
        <w:snapToGrid w:val="0"/>
        <w:spacing w:line="360" w:lineRule="auto"/>
        <w:ind w:firstLine="420"/>
        <w:rPr>
          <w:sz w:val="24"/>
          <w:szCs w:val="24"/>
        </w:rPr>
      </w:pPr>
      <w:r>
        <w:rPr>
          <w:sz w:val="24"/>
          <w:szCs w:val="24"/>
        </w:rPr>
        <w:t>针对现有</w:t>
      </w:r>
      <w:r>
        <w:rPr>
          <w:rFonts w:hint="eastAsia"/>
          <w:sz w:val="24"/>
          <w:szCs w:val="24"/>
        </w:rPr>
        <w:t>智能化软件</w:t>
      </w:r>
      <w:r>
        <w:rPr>
          <w:sz w:val="24"/>
          <w:szCs w:val="24"/>
        </w:rPr>
        <w:t>系统测试用例生成技术的诸多局限性，</w:t>
      </w:r>
      <w:r>
        <w:rPr>
          <w:bCs/>
          <w:sz w:val="24"/>
          <w:szCs w:val="24"/>
        </w:rPr>
        <w:t>考虑</w:t>
      </w:r>
      <w:r>
        <w:rPr>
          <w:rFonts w:hint="eastAsia"/>
          <w:bCs/>
          <w:sz w:val="24"/>
          <w:szCs w:val="24"/>
        </w:rPr>
        <w:t>智能化软件</w:t>
      </w:r>
      <w:r>
        <w:rPr>
          <w:bCs/>
          <w:sz w:val="24"/>
          <w:szCs w:val="24"/>
        </w:rPr>
        <w:t>系统的特点，依据现有测试用例生成技术与相关理论，研究新型数据驱动的</w:t>
      </w:r>
      <w:r>
        <w:rPr>
          <w:rFonts w:hint="eastAsia"/>
          <w:bCs/>
          <w:sz w:val="24"/>
          <w:szCs w:val="24"/>
        </w:rPr>
        <w:t>智能化软件</w:t>
      </w:r>
      <w:r>
        <w:rPr>
          <w:bCs/>
          <w:sz w:val="24"/>
          <w:szCs w:val="24"/>
        </w:rPr>
        <w:t>系统的测试用例生成技术。在此基础上，研究测试用例</w:t>
      </w:r>
      <w:r>
        <w:rPr>
          <w:sz w:val="24"/>
          <w:szCs w:val="24"/>
        </w:rPr>
        <w:t>的优化技术，包括：测试用例生成与选择，测试用例执行与测试用例优先级排序等。需要研究以下</w:t>
      </w:r>
      <w:r>
        <w:rPr>
          <w:rFonts w:hint="eastAsia"/>
          <w:sz w:val="24"/>
          <w:szCs w:val="24"/>
        </w:rPr>
        <w:t>内容</w:t>
      </w:r>
      <w:r>
        <w:rPr>
          <w:sz w:val="24"/>
          <w:szCs w:val="24"/>
        </w:rPr>
        <w:t>：</w:t>
      </w:r>
    </w:p>
    <w:p w14:paraId="0CCABA8B"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w:t>
      </w:r>
      <w:r>
        <w:rPr>
          <w:b/>
          <w:sz w:val="24"/>
          <w:szCs w:val="24"/>
        </w:rPr>
        <w:t>在测试用例生成与选择方面：</w:t>
      </w:r>
      <w:r>
        <w:rPr>
          <w:rFonts w:hint="eastAsia"/>
          <w:sz w:val="24"/>
          <w:szCs w:val="24"/>
        </w:rPr>
        <w:t>智能化软件</w:t>
      </w:r>
      <w:r>
        <w:rPr>
          <w:sz w:val="24"/>
          <w:szCs w:val="24"/>
        </w:rPr>
        <w:t>系统输入参数的多源性导致输入空间巨大。增加测试用例集的多样性有助于更有效地检测</w:t>
      </w:r>
      <w:r>
        <w:rPr>
          <w:rFonts w:hint="eastAsia"/>
          <w:sz w:val="24"/>
          <w:szCs w:val="24"/>
        </w:rPr>
        <w:t>智能化软件</w:t>
      </w:r>
      <w:r>
        <w:rPr>
          <w:sz w:val="24"/>
          <w:szCs w:val="24"/>
        </w:rPr>
        <w:t>系统的异常行为。为了实现测试用例集多样性，探索：（</w:t>
      </w:r>
      <w:r>
        <w:rPr>
          <w:sz w:val="24"/>
          <w:szCs w:val="24"/>
        </w:rPr>
        <w:t>a</w:t>
      </w:r>
      <w:r>
        <w:rPr>
          <w:sz w:val="24"/>
          <w:szCs w:val="24"/>
        </w:rPr>
        <w:t>）满足某种覆盖准则的测试用例生成方法；（</w:t>
      </w:r>
      <w:r>
        <w:rPr>
          <w:sz w:val="24"/>
          <w:szCs w:val="24"/>
        </w:rPr>
        <w:t>b</w:t>
      </w:r>
      <w:r>
        <w:rPr>
          <w:sz w:val="24"/>
          <w:szCs w:val="24"/>
        </w:rPr>
        <w:t>）结合场景与功能的测试用例生成技术，将场景测试数据与功能测试数据相结合来实现</w:t>
      </w:r>
      <w:r>
        <w:rPr>
          <w:rFonts w:hint="eastAsia"/>
          <w:sz w:val="24"/>
          <w:szCs w:val="24"/>
        </w:rPr>
        <w:t>智能化软件</w:t>
      </w:r>
      <w:r>
        <w:rPr>
          <w:sz w:val="24"/>
          <w:szCs w:val="24"/>
        </w:rPr>
        <w:t>系统自顶向下的测试；（</w:t>
      </w:r>
      <w:r>
        <w:rPr>
          <w:sz w:val="24"/>
          <w:szCs w:val="24"/>
        </w:rPr>
        <w:t>c</w:t>
      </w:r>
      <w:r>
        <w:rPr>
          <w:sz w:val="24"/>
          <w:szCs w:val="24"/>
        </w:rPr>
        <w:t>）基于参数组合优化的测试生成技术，实现减少测试用例数目的同时覆盖尽可能多的组合</w:t>
      </w:r>
      <w:r>
        <w:rPr>
          <w:rFonts w:hint="eastAsia"/>
          <w:sz w:val="24"/>
          <w:szCs w:val="24"/>
        </w:rPr>
        <w:t>。（</w:t>
      </w:r>
      <w:r>
        <w:rPr>
          <w:rFonts w:hint="eastAsia"/>
          <w:sz w:val="24"/>
          <w:szCs w:val="24"/>
        </w:rPr>
        <w:t>d</w:t>
      </w:r>
      <w:r>
        <w:rPr>
          <w:rFonts w:hint="eastAsia"/>
          <w:sz w:val="24"/>
          <w:szCs w:val="24"/>
        </w:rPr>
        <w:t>）</w:t>
      </w:r>
      <w:r>
        <w:rPr>
          <w:rFonts w:hint="eastAsia"/>
          <w:sz w:val="24"/>
          <w:szCs w:val="24"/>
        </w:rPr>
        <w:lastRenderedPageBreak/>
        <w:t>生成的测试用例需要与后续的执行判定结合起来，我们需要尽可能生</w:t>
      </w:r>
      <w:del w:id="24" w:author="User" w:date="2019-01-10T21:20:00Z">
        <w:r w:rsidDel="00D72BD8">
          <w:rPr>
            <w:rFonts w:hint="eastAsia"/>
            <w:sz w:val="24"/>
            <w:szCs w:val="24"/>
          </w:rPr>
          <w:tab/>
        </w:r>
      </w:del>
      <w:r>
        <w:rPr>
          <w:rFonts w:hint="eastAsia"/>
          <w:sz w:val="24"/>
          <w:szCs w:val="24"/>
        </w:rPr>
        <w:t>成一系列易于判定或者为可判定的测试用例。</w:t>
      </w:r>
    </w:p>
    <w:p w14:paraId="58631314"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2</w:t>
      </w:r>
      <w:r>
        <w:rPr>
          <w:rFonts w:hint="eastAsia"/>
          <w:b/>
          <w:sz w:val="24"/>
          <w:szCs w:val="24"/>
        </w:rPr>
        <w:t>）</w:t>
      </w:r>
      <w:r>
        <w:rPr>
          <w:b/>
          <w:sz w:val="24"/>
          <w:szCs w:val="24"/>
        </w:rPr>
        <w:t>在测试用例优</w:t>
      </w:r>
      <w:r>
        <w:rPr>
          <w:rFonts w:hint="eastAsia"/>
          <w:b/>
          <w:sz w:val="24"/>
          <w:szCs w:val="24"/>
        </w:rPr>
        <w:t>化</w:t>
      </w:r>
      <w:r>
        <w:rPr>
          <w:b/>
          <w:sz w:val="24"/>
          <w:szCs w:val="24"/>
        </w:rPr>
        <w:t>排序方面：</w:t>
      </w:r>
      <w:r>
        <w:rPr>
          <w:rFonts w:hint="eastAsia"/>
          <w:bCs/>
          <w:sz w:val="24"/>
          <w:szCs w:val="24"/>
        </w:rPr>
        <w:t>测试用例</w:t>
      </w:r>
      <w:proofErr w:type="gramStart"/>
      <w:r>
        <w:rPr>
          <w:rFonts w:hint="eastAsia"/>
          <w:bCs/>
          <w:sz w:val="24"/>
          <w:szCs w:val="24"/>
        </w:rPr>
        <w:t>集很多</w:t>
      </w:r>
      <w:proofErr w:type="gramEnd"/>
      <w:r>
        <w:rPr>
          <w:rFonts w:hint="eastAsia"/>
          <w:bCs/>
          <w:sz w:val="24"/>
          <w:szCs w:val="24"/>
        </w:rPr>
        <w:t>情况下存在着较大的优化空间，我们可以通过真实场景分析及执行结果预测等方式删减一批冗余或者无效测试用例，在不影响测试效果的情况下，简化测试用例集，降低测试成本。另一方面，</w:t>
      </w:r>
      <w:r>
        <w:rPr>
          <w:sz w:val="24"/>
          <w:szCs w:val="24"/>
        </w:rPr>
        <w:t>通过改变测试用例的执行顺序以提早执行到揭示故障的测试用例。为此，即将执行的测试用例应尽可能与已经执行的测试用例不同。通过测试用例距离度量的方式选择最不同的测试用例，并以此为基础提出基于距离的</w:t>
      </w:r>
      <w:r>
        <w:rPr>
          <w:rFonts w:hint="eastAsia"/>
          <w:sz w:val="24"/>
          <w:szCs w:val="24"/>
        </w:rPr>
        <w:t>智能化软件</w:t>
      </w:r>
      <w:r>
        <w:rPr>
          <w:sz w:val="24"/>
          <w:szCs w:val="24"/>
        </w:rPr>
        <w:t>系统测试用例优先级排序技术</w:t>
      </w:r>
      <w:r>
        <w:rPr>
          <w:rFonts w:hint="eastAsia"/>
          <w:sz w:val="24"/>
          <w:szCs w:val="24"/>
        </w:rPr>
        <w:t>等</w:t>
      </w:r>
      <w:r>
        <w:rPr>
          <w:sz w:val="24"/>
          <w:szCs w:val="24"/>
        </w:rPr>
        <w:t>。</w:t>
      </w:r>
    </w:p>
    <w:p w14:paraId="6BDFC306" w14:textId="24C170A3" w:rsidR="00C94B06" w:rsidRDefault="00C554F8">
      <w:pPr>
        <w:pStyle w:val="4"/>
        <w:ind w:firstLine="420"/>
      </w:pPr>
      <w:r>
        <w:rPr>
          <w:rFonts w:hint="eastAsia"/>
        </w:rPr>
        <w:t>2.1.3</w:t>
      </w:r>
      <w:r>
        <w:rPr>
          <w:rFonts w:hint="eastAsia"/>
        </w:rPr>
        <w:t>用例的执行优化与</w:t>
      </w:r>
      <w:ins w:id="25" w:author="User" w:date="2019-01-10T21:21:00Z">
        <w:r w:rsidR="007516AF">
          <w:rPr>
            <w:rFonts w:hint="eastAsia"/>
          </w:rPr>
          <w:t>结果</w:t>
        </w:r>
      </w:ins>
      <w:del w:id="26" w:author="User" w:date="2019-01-10T21:21:00Z">
        <w:r w:rsidDel="007516AF">
          <w:rPr>
            <w:rFonts w:hint="eastAsia"/>
          </w:rPr>
          <w:delText>执行</w:delText>
        </w:r>
      </w:del>
      <w:r>
        <w:rPr>
          <w:rFonts w:hint="eastAsia"/>
        </w:rPr>
        <w:t>判定</w:t>
      </w:r>
    </w:p>
    <w:p w14:paraId="0249B871" w14:textId="77777777" w:rsidR="00C94B06" w:rsidRDefault="00C554F8">
      <w:pPr>
        <w:spacing w:line="360" w:lineRule="auto"/>
        <w:ind w:firstLine="420"/>
        <w:rPr>
          <w:sz w:val="24"/>
          <w:szCs w:val="24"/>
        </w:rPr>
      </w:pPr>
      <w:r>
        <w:rPr>
          <w:rFonts w:asciiTheme="minorEastAsia" w:eastAsiaTheme="minorEastAsia" w:hAnsiTheme="minorEastAsia" w:cstheme="minorEastAsia" w:hint="eastAsia"/>
          <w:sz w:val="24"/>
          <w:szCs w:val="24"/>
        </w:rPr>
        <w:t>测试用例的执行优化主要体现在用例执行操作采用自动化进行，得益于模拟测试平台的搭建，我们旨在研究面向智能化软件系统的自动化测试执行工具，减轻测试人员工作负担。其次，</w:t>
      </w:r>
      <w:r>
        <w:rPr>
          <w:rFonts w:eastAsiaTheme="minorEastAsia" w:hint="eastAsia"/>
          <w:sz w:val="24"/>
          <w:szCs w:val="24"/>
        </w:rPr>
        <w:t>智能化软件</w:t>
      </w:r>
      <w:r>
        <w:rPr>
          <w:sz w:val="24"/>
          <w:szCs w:val="24"/>
        </w:rPr>
        <w:t>系统的测试</w:t>
      </w:r>
      <w:r>
        <w:rPr>
          <w:rFonts w:hint="eastAsia"/>
          <w:sz w:val="24"/>
          <w:szCs w:val="24"/>
        </w:rPr>
        <w:t>执行结果</w:t>
      </w:r>
      <w:r>
        <w:rPr>
          <w:sz w:val="24"/>
          <w:szCs w:val="24"/>
        </w:rPr>
        <w:t>主要通过测试人员</w:t>
      </w:r>
      <w:r>
        <w:rPr>
          <w:rFonts w:hint="eastAsia"/>
          <w:sz w:val="24"/>
          <w:szCs w:val="24"/>
        </w:rPr>
        <w:t>主观</w:t>
      </w:r>
      <w:r>
        <w:rPr>
          <w:sz w:val="24"/>
          <w:szCs w:val="24"/>
        </w:rPr>
        <w:t>判断系统行为是否正确，这种方式不仅需要大量的测试资源，还易出现误判的情况（将错误的行为判断为正确的行为）。</w:t>
      </w:r>
      <w:r>
        <w:rPr>
          <w:rFonts w:hint="eastAsia"/>
          <w:sz w:val="24"/>
          <w:szCs w:val="24"/>
        </w:rPr>
        <w:t>在传统软件测试过程中，测试人员主观判断的方式尽管也存在一定误判情况，但是总的来说是非常有效的测试结果判定方式，但是对于智能化软件而言，测试执行之后，可能系统输出繁杂，或者输出加密数据，或者根本没有显著结果，这都给测试人员主观判断带来极大的阻碍。</w:t>
      </w:r>
    </w:p>
    <w:p w14:paraId="613572E2" w14:textId="77777777" w:rsidR="00C94B06" w:rsidRDefault="00C554F8">
      <w:pPr>
        <w:spacing w:line="360" w:lineRule="auto"/>
        <w:rPr>
          <w:sz w:val="24"/>
          <w:szCs w:val="24"/>
        </w:rPr>
      </w:pPr>
      <w:r>
        <w:rPr>
          <w:sz w:val="24"/>
          <w:szCs w:val="24"/>
        </w:rPr>
        <w:t>因此，</w:t>
      </w:r>
      <w:r>
        <w:rPr>
          <w:rFonts w:hint="eastAsia"/>
          <w:sz w:val="24"/>
          <w:szCs w:val="24"/>
        </w:rPr>
        <w:t>我们</w:t>
      </w:r>
      <w:r>
        <w:rPr>
          <w:sz w:val="24"/>
          <w:szCs w:val="24"/>
        </w:rPr>
        <w:t>提出自动化验证系统行为的方法，可以极大提高测试效率与准确度。</w:t>
      </w:r>
      <w:r>
        <w:rPr>
          <w:rFonts w:hint="eastAsia"/>
          <w:sz w:val="24"/>
          <w:szCs w:val="24"/>
        </w:rPr>
        <w:t>旨在</w:t>
      </w:r>
      <w:r>
        <w:rPr>
          <w:sz w:val="24"/>
          <w:szCs w:val="24"/>
        </w:rPr>
        <w:t>研究以下</w:t>
      </w:r>
      <w:r>
        <w:rPr>
          <w:rFonts w:hint="eastAsia"/>
          <w:sz w:val="24"/>
          <w:szCs w:val="24"/>
        </w:rPr>
        <w:t>内容</w:t>
      </w:r>
      <w:r>
        <w:rPr>
          <w:sz w:val="24"/>
          <w:szCs w:val="24"/>
        </w:rPr>
        <w:t>：</w:t>
      </w:r>
    </w:p>
    <w:p w14:paraId="5A852BE8"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w:t>
      </w:r>
      <w:r>
        <w:rPr>
          <w:b/>
          <w:sz w:val="24"/>
          <w:szCs w:val="24"/>
        </w:rPr>
        <w:t>提出一种自动或者直观的方式判断系统行为是否正确：</w:t>
      </w:r>
      <w:r>
        <w:rPr>
          <w:sz w:val="24"/>
          <w:szCs w:val="24"/>
        </w:rPr>
        <w:t xml:space="preserve"> </w:t>
      </w:r>
      <w:r>
        <w:rPr>
          <w:sz w:val="24"/>
          <w:szCs w:val="24"/>
        </w:rPr>
        <w:t>人工验证系统行为的方式不仅需要占用大量的测试资源而且不能保证判断的准确度。因此，提出一种自动地验证系统行为的方式是有必要的。传统软件测试中缓解测试预期问题的技术有很多（例如：</w:t>
      </w:r>
      <w:r>
        <w:rPr>
          <w:sz w:val="24"/>
          <w:szCs w:val="24"/>
        </w:rPr>
        <w:t>N</w:t>
      </w:r>
      <w:r>
        <w:rPr>
          <w:sz w:val="24"/>
          <w:szCs w:val="24"/>
        </w:rPr>
        <w:t>版本、断言等），其中一些技术运用到</w:t>
      </w:r>
      <w:r>
        <w:rPr>
          <w:rFonts w:hint="eastAsia"/>
          <w:sz w:val="24"/>
          <w:szCs w:val="24"/>
        </w:rPr>
        <w:t>智能化软件</w:t>
      </w:r>
      <w:r>
        <w:rPr>
          <w:sz w:val="24"/>
          <w:szCs w:val="24"/>
        </w:rPr>
        <w:t>测试效果可能不好。例如，断言技术需要在代码中插入一些可以获取执行信息的代码，但很多</w:t>
      </w:r>
      <w:r>
        <w:rPr>
          <w:rFonts w:hint="eastAsia"/>
          <w:sz w:val="24"/>
          <w:szCs w:val="24"/>
        </w:rPr>
        <w:t>智能化软件</w:t>
      </w:r>
      <w:r>
        <w:rPr>
          <w:sz w:val="24"/>
          <w:szCs w:val="24"/>
        </w:rPr>
        <w:t>系统的执行逻辑不是由程序控制的。考虑将</w:t>
      </w:r>
      <w:r>
        <w:rPr>
          <w:sz w:val="24"/>
          <w:szCs w:val="24"/>
        </w:rPr>
        <w:t>N</w:t>
      </w:r>
      <w:r>
        <w:rPr>
          <w:sz w:val="24"/>
          <w:szCs w:val="24"/>
        </w:rPr>
        <w:t>版本以及交叉验证的方式作为验证系统行为的机制。</w:t>
      </w:r>
    </w:p>
    <w:p w14:paraId="41F25207"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lastRenderedPageBreak/>
        <w:t>（</w:t>
      </w:r>
      <w:r>
        <w:rPr>
          <w:rFonts w:hint="eastAsia"/>
          <w:b/>
          <w:sz w:val="24"/>
          <w:szCs w:val="24"/>
        </w:rPr>
        <w:t>2</w:t>
      </w:r>
      <w:r>
        <w:rPr>
          <w:rFonts w:hint="eastAsia"/>
          <w:b/>
          <w:sz w:val="24"/>
          <w:szCs w:val="24"/>
        </w:rPr>
        <w:t>）</w:t>
      </w:r>
      <w:r>
        <w:rPr>
          <w:b/>
          <w:sz w:val="24"/>
          <w:szCs w:val="24"/>
        </w:rPr>
        <w:t>基于蜕变测试的</w:t>
      </w:r>
      <w:r>
        <w:rPr>
          <w:rFonts w:hint="eastAsia"/>
          <w:b/>
          <w:sz w:val="24"/>
          <w:szCs w:val="24"/>
        </w:rPr>
        <w:t>智能化软件</w:t>
      </w:r>
      <w:r>
        <w:rPr>
          <w:b/>
          <w:sz w:val="24"/>
          <w:szCs w:val="24"/>
        </w:rPr>
        <w:t>系统的测试结果验证技术：</w:t>
      </w:r>
      <w:r>
        <w:rPr>
          <w:sz w:val="24"/>
          <w:szCs w:val="24"/>
        </w:rPr>
        <w:t>蜕变测试是一种无需测试预期的软件测试技术，在待测软件的测试预期不存在的情况下也能对其进行有效测试。该测试技术通过判断待测软件的多个测试用例之间是否满足一些必要的属性来测试程序。这些必要的属性被称为蜕变关系，隐含于待测软件的功能规格说明中，是验证测试结果及判断待测软件是否满足特定的功能需求。研究基于蜕变测试的</w:t>
      </w:r>
      <w:r>
        <w:rPr>
          <w:rFonts w:hint="eastAsia"/>
          <w:sz w:val="24"/>
          <w:szCs w:val="24"/>
        </w:rPr>
        <w:t>智能化软件</w:t>
      </w:r>
      <w:r>
        <w:rPr>
          <w:sz w:val="24"/>
          <w:szCs w:val="24"/>
        </w:rPr>
        <w:t>系统测试结果验证技术，需要研究如下内容：</w:t>
      </w:r>
      <w:r>
        <w:rPr>
          <w:b/>
          <w:sz w:val="24"/>
          <w:szCs w:val="24"/>
        </w:rPr>
        <w:t>（</w:t>
      </w:r>
      <w:r>
        <w:rPr>
          <w:b/>
          <w:sz w:val="24"/>
          <w:szCs w:val="24"/>
        </w:rPr>
        <w:t>a</w:t>
      </w:r>
      <w:r>
        <w:rPr>
          <w:b/>
          <w:sz w:val="24"/>
          <w:szCs w:val="24"/>
        </w:rPr>
        <w:t>）面向</w:t>
      </w:r>
      <w:r>
        <w:rPr>
          <w:rFonts w:hint="eastAsia"/>
          <w:b/>
          <w:sz w:val="24"/>
          <w:szCs w:val="24"/>
        </w:rPr>
        <w:t>智能化软件</w:t>
      </w:r>
      <w:r>
        <w:rPr>
          <w:b/>
          <w:sz w:val="24"/>
          <w:szCs w:val="24"/>
        </w:rPr>
        <w:t>系统的蜕变关系识别方法：</w:t>
      </w:r>
      <w:r>
        <w:rPr>
          <w:rFonts w:hint="eastAsia"/>
          <w:sz w:val="24"/>
          <w:szCs w:val="24"/>
        </w:rPr>
        <w:t>智能化软件</w:t>
      </w:r>
      <w:r>
        <w:rPr>
          <w:sz w:val="24"/>
          <w:szCs w:val="24"/>
        </w:rPr>
        <w:t>系统中隐含的蜕变关系是验证测试结果的关键。如何从</w:t>
      </w:r>
      <w:r>
        <w:rPr>
          <w:rFonts w:hint="eastAsia"/>
          <w:sz w:val="24"/>
          <w:szCs w:val="24"/>
        </w:rPr>
        <w:t>智能化软件</w:t>
      </w:r>
      <w:r>
        <w:rPr>
          <w:sz w:val="24"/>
          <w:szCs w:val="24"/>
        </w:rPr>
        <w:t>系统中识别蜕变关系是一个重要的问题。研究基于范畴划分方法的和基于数据变异的</w:t>
      </w:r>
      <w:r>
        <w:rPr>
          <w:rFonts w:hint="eastAsia"/>
          <w:sz w:val="24"/>
          <w:szCs w:val="24"/>
        </w:rPr>
        <w:t>智能化软件</w:t>
      </w:r>
      <w:r>
        <w:rPr>
          <w:sz w:val="24"/>
          <w:szCs w:val="24"/>
        </w:rPr>
        <w:t>系统蜕变关系识别方法；</w:t>
      </w:r>
      <w:r>
        <w:rPr>
          <w:b/>
          <w:sz w:val="24"/>
          <w:szCs w:val="24"/>
        </w:rPr>
        <w:t>（</w:t>
      </w:r>
      <w:r>
        <w:rPr>
          <w:b/>
          <w:sz w:val="24"/>
          <w:szCs w:val="24"/>
        </w:rPr>
        <w:t>b</w:t>
      </w:r>
      <w:r>
        <w:rPr>
          <w:b/>
          <w:sz w:val="24"/>
          <w:szCs w:val="24"/>
        </w:rPr>
        <w:t>）基于蜕变测试的</w:t>
      </w:r>
      <w:r>
        <w:rPr>
          <w:rFonts w:hint="eastAsia"/>
          <w:b/>
          <w:sz w:val="24"/>
          <w:szCs w:val="24"/>
        </w:rPr>
        <w:t>智能化软件</w:t>
      </w:r>
      <w:r>
        <w:rPr>
          <w:b/>
          <w:sz w:val="24"/>
          <w:szCs w:val="24"/>
        </w:rPr>
        <w:t>系统测试结果验证实现机理：</w:t>
      </w:r>
      <w:r>
        <w:rPr>
          <w:sz w:val="24"/>
          <w:szCs w:val="24"/>
        </w:rPr>
        <w:t xml:space="preserve"> </w:t>
      </w:r>
      <w:r>
        <w:rPr>
          <w:sz w:val="24"/>
          <w:szCs w:val="24"/>
        </w:rPr>
        <w:t>通过判断蜕变关系所涉及测试用例的输出结果之间是否满足蜕变关系，实现</w:t>
      </w:r>
      <w:r>
        <w:rPr>
          <w:rFonts w:hint="eastAsia"/>
          <w:sz w:val="24"/>
          <w:szCs w:val="24"/>
        </w:rPr>
        <w:t>智能化软件</w:t>
      </w:r>
      <w:r>
        <w:rPr>
          <w:sz w:val="24"/>
          <w:szCs w:val="24"/>
        </w:rPr>
        <w:t>系统测试结果的验证，判断待测软件是否满足功能需求。</w:t>
      </w:r>
    </w:p>
    <w:p w14:paraId="08419BDB" w14:textId="77777777" w:rsidR="00C94B06" w:rsidRDefault="00C554F8">
      <w:pPr>
        <w:pStyle w:val="4"/>
        <w:ind w:firstLine="420"/>
      </w:pPr>
      <w:r>
        <w:rPr>
          <w:rFonts w:hint="eastAsia"/>
        </w:rPr>
        <w:t>2.1.4</w:t>
      </w:r>
      <w:r>
        <w:rPr>
          <w:rFonts w:hint="eastAsia"/>
        </w:rPr>
        <w:t>测试评估与故障处理</w:t>
      </w:r>
    </w:p>
    <w:p w14:paraId="5804D4B5" w14:textId="77777777" w:rsidR="00C94B06" w:rsidRDefault="00C554F8">
      <w:pPr>
        <w:snapToGrid w:val="0"/>
        <w:spacing w:line="360" w:lineRule="auto"/>
        <w:ind w:firstLine="420"/>
        <w:rPr>
          <w:bCs/>
          <w:sz w:val="24"/>
          <w:szCs w:val="24"/>
        </w:rPr>
      </w:pPr>
      <w:r>
        <w:rPr>
          <w:rFonts w:hint="eastAsia"/>
          <w:bCs/>
          <w:sz w:val="24"/>
          <w:szCs w:val="24"/>
        </w:rPr>
        <w:t>测试用例执行之后，会生成详尽的测试报告，我们的研究重心转变为对测试报告的研究分析，我们需要利用传统软件测试方法体系中测试评估技术，对测试报告进行有效评估，评估测试用例</w:t>
      </w:r>
      <w:proofErr w:type="gramStart"/>
      <w:r>
        <w:rPr>
          <w:rFonts w:hint="eastAsia"/>
          <w:bCs/>
          <w:sz w:val="24"/>
          <w:szCs w:val="24"/>
        </w:rPr>
        <w:t>集是否</w:t>
      </w:r>
      <w:proofErr w:type="gramEnd"/>
      <w:r>
        <w:rPr>
          <w:rFonts w:hint="eastAsia"/>
          <w:bCs/>
          <w:sz w:val="24"/>
          <w:szCs w:val="24"/>
        </w:rPr>
        <w:t>达到充分完全的覆盖，评估测试用例执行判定是否科学，评估是否还需要额外测试</w:t>
      </w:r>
      <w:proofErr w:type="gramStart"/>
      <w:r>
        <w:rPr>
          <w:rFonts w:hint="eastAsia"/>
          <w:bCs/>
          <w:sz w:val="24"/>
          <w:szCs w:val="24"/>
        </w:rPr>
        <w:t>集加强</w:t>
      </w:r>
      <w:proofErr w:type="gramEnd"/>
      <w:r>
        <w:rPr>
          <w:rFonts w:hint="eastAsia"/>
          <w:bCs/>
          <w:sz w:val="24"/>
          <w:szCs w:val="24"/>
        </w:rPr>
        <w:t>测试充分性，评估未通过的测试用例集中是否包含隐藏故障等，生成完备的测试报告与安全报告。</w:t>
      </w:r>
    </w:p>
    <w:p w14:paraId="4C610DC7" w14:textId="77777777" w:rsidR="00C94B06" w:rsidRDefault="00C554F8">
      <w:pPr>
        <w:snapToGrid w:val="0"/>
        <w:spacing w:line="360" w:lineRule="auto"/>
        <w:ind w:firstLine="420"/>
        <w:rPr>
          <w:b/>
          <w:sz w:val="24"/>
          <w:szCs w:val="24"/>
        </w:rPr>
      </w:pPr>
      <w:r>
        <w:rPr>
          <w:rFonts w:hint="eastAsia"/>
          <w:sz w:val="24"/>
          <w:szCs w:val="24"/>
        </w:rPr>
        <w:t>智能化软件</w:t>
      </w:r>
      <w:r>
        <w:rPr>
          <w:sz w:val="24"/>
          <w:szCs w:val="24"/>
        </w:rPr>
        <w:t>系统获取决策逻辑的方式使得如何评估被测对象的测试充分性以及测试用例集的充分程度是一个重要问题。传统软件测试中的测试充分性指标（语句覆盖、分支覆盖和</w:t>
      </w:r>
      <w:r>
        <w:rPr>
          <w:sz w:val="24"/>
          <w:szCs w:val="24"/>
        </w:rPr>
        <w:t>MC/DC</w:t>
      </w:r>
      <w:r>
        <w:rPr>
          <w:sz w:val="24"/>
          <w:szCs w:val="24"/>
        </w:rPr>
        <w:t>覆盖等）不能完全适用于</w:t>
      </w:r>
      <w:r>
        <w:rPr>
          <w:rFonts w:hint="eastAsia"/>
          <w:sz w:val="24"/>
          <w:szCs w:val="24"/>
        </w:rPr>
        <w:t>智能化软件</w:t>
      </w:r>
      <w:r>
        <w:rPr>
          <w:sz w:val="24"/>
          <w:szCs w:val="24"/>
        </w:rPr>
        <w:t>测试。原因是，在</w:t>
      </w:r>
      <w:r>
        <w:rPr>
          <w:rFonts w:hint="eastAsia"/>
          <w:sz w:val="24"/>
          <w:szCs w:val="24"/>
        </w:rPr>
        <w:t>智能化软件</w:t>
      </w:r>
      <w:r>
        <w:rPr>
          <w:sz w:val="24"/>
          <w:szCs w:val="24"/>
        </w:rPr>
        <w:t>测试中，不仅要考虑数据处理模块、决策模块等对应的代码是否正确实现，还需要考虑影响决策逻辑的内部因素（神经元、激活函数和阈值等）。另一方面，由于</w:t>
      </w:r>
      <w:r>
        <w:rPr>
          <w:rFonts w:hint="eastAsia"/>
          <w:sz w:val="24"/>
          <w:szCs w:val="24"/>
        </w:rPr>
        <w:t>智能化软件</w:t>
      </w:r>
      <w:r>
        <w:rPr>
          <w:sz w:val="24"/>
          <w:szCs w:val="24"/>
        </w:rPr>
        <w:t>获取逻辑的方式，传统软件测试中评估测试用例集充分性的技术（变异分析</w:t>
      </w:r>
      <w:r>
        <w:rPr>
          <w:rFonts w:hint="eastAsia"/>
          <w:sz w:val="24"/>
          <w:szCs w:val="24"/>
        </w:rPr>
        <w:t>和各种覆盖准则</w:t>
      </w:r>
      <w:r>
        <w:rPr>
          <w:sz w:val="24"/>
          <w:szCs w:val="24"/>
        </w:rPr>
        <w:t>）也不能完全适用于</w:t>
      </w:r>
      <w:r>
        <w:rPr>
          <w:rFonts w:hint="eastAsia"/>
          <w:sz w:val="24"/>
          <w:szCs w:val="24"/>
        </w:rPr>
        <w:t>智能化软件</w:t>
      </w:r>
      <w:r>
        <w:rPr>
          <w:sz w:val="24"/>
          <w:szCs w:val="24"/>
        </w:rPr>
        <w:t>系统。</w:t>
      </w:r>
    </w:p>
    <w:p w14:paraId="425A65F5" w14:textId="77777777" w:rsidR="00C94B06" w:rsidRDefault="00C554F8">
      <w:pPr>
        <w:snapToGrid w:val="0"/>
        <w:spacing w:line="360" w:lineRule="auto"/>
        <w:ind w:firstLine="420"/>
        <w:rPr>
          <w:bCs/>
          <w:sz w:val="24"/>
          <w:szCs w:val="24"/>
        </w:rPr>
      </w:pPr>
      <w:r>
        <w:rPr>
          <w:rFonts w:hint="eastAsia"/>
          <w:bCs/>
          <w:sz w:val="24"/>
          <w:szCs w:val="24"/>
        </w:rPr>
        <w:t>测试评估之后，需要对测试过程中暴露出的问题进行具体分析，即故障处理，主要包含</w:t>
      </w:r>
      <w:commentRangeStart w:id="27"/>
      <w:r>
        <w:rPr>
          <w:rFonts w:hint="eastAsia"/>
          <w:bCs/>
          <w:sz w:val="24"/>
          <w:szCs w:val="24"/>
        </w:rPr>
        <w:t>故障识别、故障诊断、故障定位等阶段，对于测试集中不符合预期效果</w:t>
      </w:r>
      <w:commentRangeEnd w:id="27"/>
      <w:r w:rsidR="007516AF">
        <w:rPr>
          <w:rStyle w:val="a7"/>
        </w:rPr>
        <w:lastRenderedPageBreak/>
        <w:commentReference w:id="27"/>
      </w:r>
      <w:r>
        <w:rPr>
          <w:rFonts w:hint="eastAsia"/>
          <w:bCs/>
          <w:sz w:val="24"/>
          <w:szCs w:val="24"/>
        </w:rPr>
        <w:t>的部分用例，首先需要识别是否有内部故障存在，还是由测试环境异常导致的，如果是前者，我们需要进行故障诊断，分析故障可能的存在形式，故障的原因，故障触发的条件和故障可能导致的后果，之后需要进行故障定位，对于故障可能存在的模块点进行尽可能的精确定位，其次我们也需要研究故障可能的分布点有哪些，其他模块是否还隐藏类似的故障。故障处理阶段研究</w:t>
      </w:r>
      <w:r>
        <w:rPr>
          <w:rFonts w:asciiTheme="minorEastAsia" w:eastAsiaTheme="minorEastAsia" w:hAnsiTheme="minorEastAsia" w:cstheme="minorEastAsia" w:hint="eastAsia"/>
          <w:sz w:val="24"/>
          <w:szCs w:val="24"/>
        </w:rPr>
        <w:t>具体内容如下</w:t>
      </w:r>
      <w:r>
        <w:rPr>
          <w:rFonts w:hint="eastAsia"/>
          <w:bCs/>
          <w:sz w:val="24"/>
          <w:szCs w:val="24"/>
        </w:rPr>
        <w:t>：</w:t>
      </w:r>
    </w:p>
    <w:p w14:paraId="2106399A"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）智能化软件</w:t>
      </w:r>
      <w:r>
        <w:rPr>
          <w:b/>
          <w:sz w:val="24"/>
          <w:szCs w:val="24"/>
        </w:rPr>
        <w:t>系统的故障特点分析：</w:t>
      </w:r>
      <w:r>
        <w:rPr>
          <w:rFonts w:hint="eastAsia"/>
          <w:sz w:val="24"/>
          <w:szCs w:val="24"/>
        </w:rPr>
        <w:t>智能化软件</w:t>
      </w:r>
      <w:r>
        <w:rPr>
          <w:sz w:val="24"/>
          <w:szCs w:val="24"/>
        </w:rPr>
        <w:t>系统的故障集中出现在：数据预处理和决策模块的代码实现部分以及决策模块的逻辑部分。实现数据处理和决策模块的程序语言不同，相应地，故障类型与特点也不同。另外，决策模块的逻辑是从数据中习得且呈现出异常复杂的特点，与传统代码故障差异较大。因此，与决策模块逻辑相关的故障难以理解。</w:t>
      </w:r>
    </w:p>
    <w:p w14:paraId="06DC9B5F"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）智能化软件</w:t>
      </w:r>
      <w:r>
        <w:rPr>
          <w:b/>
          <w:sz w:val="24"/>
          <w:szCs w:val="24"/>
        </w:rPr>
        <w:t>系统的故障检测机制：</w:t>
      </w:r>
      <w:r>
        <w:rPr>
          <w:sz w:val="24"/>
          <w:szCs w:val="24"/>
        </w:rPr>
        <w:t>测试用例生成是</w:t>
      </w:r>
      <w:r>
        <w:rPr>
          <w:rFonts w:hint="eastAsia"/>
          <w:sz w:val="24"/>
          <w:szCs w:val="24"/>
        </w:rPr>
        <w:t>智能化软件</w:t>
      </w:r>
      <w:r>
        <w:rPr>
          <w:sz w:val="24"/>
          <w:szCs w:val="24"/>
        </w:rPr>
        <w:t>系统测试的关键步骤。在测试过程中，为了增加发现系统行为异常的概率，生成的测试用例应当考虑系统的内部结构。</w:t>
      </w:r>
      <w:r>
        <w:rPr>
          <w:rFonts w:hint="eastAsia"/>
          <w:sz w:val="24"/>
          <w:szCs w:val="24"/>
        </w:rPr>
        <w:t>智能化软件</w:t>
      </w:r>
      <w:r>
        <w:rPr>
          <w:sz w:val="24"/>
          <w:szCs w:val="24"/>
        </w:rPr>
        <w:t>系统的故障检测不仅要关注测试用例的生成方式，还要考虑如何尽可能地覆盖不同的执行逻辑。</w:t>
      </w:r>
    </w:p>
    <w:p w14:paraId="5841377E"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3</w:t>
      </w:r>
      <w:r>
        <w:rPr>
          <w:rFonts w:hint="eastAsia"/>
          <w:b/>
          <w:sz w:val="24"/>
          <w:szCs w:val="24"/>
        </w:rPr>
        <w:t>）智能化软件</w:t>
      </w:r>
      <w:r>
        <w:rPr>
          <w:b/>
          <w:sz w:val="24"/>
          <w:szCs w:val="24"/>
        </w:rPr>
        <w:t>系统的故障</w:t>
      </w:r>
      <w:r>
        <w:rPr>
          <w:rFonts w:hint="eastAsia"/>
          <w:b/>
          <w:sz w:val="24"/>
          <w:szCs w:val="24"/>
        </w:rPr>
        <w:t>定位</w:t>
      </w:r>
      <w:r>
        <w:rPr>
          <w:b/>
          <w:sz w:val="24"/>
          <w:szCs w:val="24"/>
        </w:rPr>
        <w:t>机制：</w:t>
      </w:r>
      <w:r>
        <w:rPr>
          <w:rFonts w:hint="eastAsia"/>
          <w:sz w:val="24"/>
          <w:szCs w:val="24"/>
        </w:rPr>
        <w:t>智能化软件系统中的故障如果被测试用例有效触发之后，我们要考虑如何用较少的额外测试或者是通过历史测试数据分析，定位出故障发生的模块及功能，尽可能重现故障，掌握故障发生的场景及环境。</w:t>
      </w:r>
    </w:p>
    <w:p w14:paraId="58FACE83" w14:textId="77777777" w:rsidR="00C94B06" w:rsidRDefault="00C554F8">
      <w:pPr>
        <w:pStyle w:val="4"/>
        <w:ind w:firstLine="420"/>
      </w:pPr>
      <w:r>
        <w:rPr>
          <w:rFonts w:hint="eastAsia"/>
        </w:rPr>
        <w:t>2.1.5</w:t>
      </w:r>
      <w:r>
        <w:rPr>
          <w:rFonts w:hint="eastAsia"/>
        </w:rPr>
        <w:t>故障修复与安全漏洞处理</w:t>
      </w:r>
    </w:p>
    <w:p w14:paraId="28D16D74"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故障修复是指对系统检测到故障后对故障隔离，并选择另</w:t>
      </w:r>
      <w:proofErr w:type="gramStart"/>
      <w:r>
        <w:rPr>
          <w:rFonts w:asciiTheme="minorEastAsia" w:eastAsiaTheme="minorEastAsia" w:hAnsiTheme="minorEastAsia" w:cstheme="minorEastAsia" w:hint="eastAsia"/>
          <w:sz w:val="24"/>
          <w:szCs w:val="24"/>
        </w:rPr>
        <w:t>一设施</w:t>
      </w:r>
      <w:proofErr w:type="gramEnd"/>
      <w:r>
        <w:rPr>
          <w:rFonts w:asciiTheme="minorEastAsia" w:eastAsiaTheme="minorEastAsia" w:hAnsiTheme="minorEastAsia" w:cstheme="minorEastAsia" w:hint="eastAsia"/>
          <w:sz w:val="24"/>
          <w:szCs w:val="24"/>
        </w:rPr>
        <w:t>或方法使系统回到发生故障前的任务点，使系统继续正常工作所采用的策略、方法和技术。目前传统软件的故障修复研究已经有很多，我们</w:t>
      </w:r>
      <w:proofErr w:type="gramStart"/>
      <w:r>
        <w:rPr>
          <w:rFonts w:asciiTheme="minorEastAsia" w:eastAsiaTheme="minorEastAsia" w:hAnsiTheme="minorEastAsia" w:cstheme="minorEastAsia" w:hint="eastAsia"/>
          <w:sz w:val="24"/>
          <w:szCs w:val="24"/>
        </w:rPr>
        <w:t>拟研究</w:t>
      </w:r>
      <w:proofErr w:type="gramEnd"/>
      <w:r>
        <w:rPr>
          <w:rFonts w:asciiTheme="minorEastAsia" w:eastAsiaTheme="minorEastAsia" w:hAnsiTheme="minorEastAsia" w:cstheme="minorEastAsia" w:hint="eastAsia"/>
          <w:sz w:val="24"/>
          <w:szCs w:val="24"/>
        </w:rPr>
        <w:t>借鉴故障修复技术，应用在前面提到的故障处理之后的智能化软件中来。</w:t>
      </w:r>
    </w:p>
    <w:p w14:paraId="0560CA45" w14:textId="77777777" w:rsidR="00C94B06" w:rsidRDefault="00C554F8">
      <w:pPr>
        <w:snapToGrid w:val="0"/>
        <w:spacing w:line="360" w:lineRule="auto"/>
        <w:ind w:left="6" w:firstLine="420"/>
        <w:rPr>
          <w:rFonts w:asciiTheme="minorEastAsia" w:eastAsiaTheme="minorEastAsia" w:hAnsiTheme="minorEastAsia" w:cstheme="minorEastAsia"/>
          <w:sz w:val="24"/>
          <w:szCs w:val="24"/>
        </w:rPr>
      </w:pPr>
      <w:r>
        <w:rPr>
          <w:rFonts w:hint="eastAsia"/>
          <w:bCs/>
          <w:sz w:val="24"/>
          <w:szCs w:val="24"/>
        </w:rPr>
        <w:t>智能化软件系统的测试不仅仅为了发现隐藏在软件系统内部的故障，很多情况下也可以帮助运</w:t>
      </w:r>
      <w:proofErr w:type="gramStart"/>
      <w:r>
        <w:rPr>
          <w:rFonts w:hint="eastAsia"/>
          <w:bCs/>
          <w:sz w:val="24"/>
          <w:szCs w:val="24"/>
        </w:rPr>
        <w:t>维人员</w:t>
      </w:r>
      <w:proofErr w:type="gramEnd"/>
      <w:r>
        <w:rPr>
          <w:rFonts w:hint="eastAsia"/>
          <w:bCs/>
          <w:sz w:val="24"/>
          <w:szCs w:val="24"/>
        </w:rPr>
        <w:t>识别出软件安全漏洞，尽管没有故障存在，但是仍然具有很严重的安全隐患，在后期的维护开发中具有非常大的指导意义。</w:t>
      </w:r>
    </w:p>
    <w:p w14:paraId="6D3C6559"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我们</w:t>
      </w:r>
      <w:proofErr w:type="gramStart"/>
      <w:r>
        <w:rPr>
          <w:rFonts w:asciiTheme="minorEastAsia" w:eastAsiaTheme="minorEastAsia" w:hAnsiTheme="minorEastAsia" w:cstheme="minorEastAsia" w:hint="eastAsia"/>
          <w:sz w:val="24"/>
          <w:szCs w:val="24"/>
        </w:rPr>
        <w:t>拟研究</w:t>
      </w:r>
      <w:proofErr w:type="gramEnd"/>
      <w:r>
        <w:rPr>
          <w:rFonts w:asciiTheme="minorEastAsia" w:eastAsiaTheme="minorEastAsia" w:hAnsiTheme="minorEastAsia" w:cstheme="minorEastAsia" w:hint="eastAsia"/>
          <w:sz w:val="24"/>
          <w:szCs w:val="24"/>
        </w:rPr>
        <w:t>基于安全报告的安全漏洞识别、诊断与定位研究，软件安全漏洞是在软件设计与实现过程中存在的一些容易被恶意攻击者所利用、对软件安全构</w:t>
      </w:r>
      <w:r>
        <w:rPr>
          <w:rFonts w:asciiTheme="minorEastAsia" w:eastAsiaTheme="minorEastAsia" w:hAnsiTheme="minorEastAsia" w:cstheme="minorEastAsia" w:hint="eastAsia"/>
          <w:sz w:val="24"/>
          <w:szCs w:val="24"/>
        </w:rPr>
        <w:lastRenderedPageBreak/>
        <w:t>成威胁的缺陷或不足。常见的软件安全漏洞包括缓冲区溢出、内存泄漏、整数溢出等。随着软件规模的不断增大，以及软件复杂度的不断提高，健壮的软件系统已经很难被设计和实现，所以软件漏洞的存在是不可避免的。因此，如何快速而准确地发现软件安全漏洞一直以来是信息安全领域的研究热点。</w:t>
      </w:r>
    </w:p>
    <w:p w14:paraId="4108EE95"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由此可见，软件安全漏洞检测对于保证软件系统安全具有十分重要的意义。而代码和缺陷报告作为软件开发和维护的重要组成部分，能够为软件安全漏洞检测提供重要的信息来源。尽管缺陷报告在被提交时需要被标明该缺陷是否是安全漏洞，但是由于对信息安全知识的欠缺，报告提交者往往无法正确的区分安全漏洞与常规的软件缺陷，因此许多安全漏洞常常被错误地标记为与安全无关的缺陷，从而导致这些安全漏洞无法被及时地修复，容易被恶意攻击者所利用。因此，从海量的缺陷报告中找出与安全漏洞相关的缺陷报告（以下简称“安全缺陷报告”）具有十分重要的实际意义。研究具体内容如下：</w:t>
      </w:r>
    </w:p>
    <w:p w14:paraId="0EB5AFA9"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ascii="宋体" w:hAnsi="宋体" w:hint="eastAsia"/>
          <w:b/>
          <w:sz w:val="24"/>
          <w:szCs w:val="24"/>
        </w:rPr>
        <w:t>（1）基于社交网络的</w:t>
      </w:r>
      <w:r>
        <w:rPr>
          <w:rFonts w:ascii="宋体" w:hAnsi="宋体"/>
          <w:b/>
          <w:sz w:val="24"/>
          <w:szCs w:val="24"/>
        </w:rPr>
        <w:t>缺陷报告自动分派方法</w:t>
      </w:r>
      <w:r>
        <w:rPr>
          <w:b/>
          <w:sz w:val="24"/>
          <w:szCs w:val="24"/>
        </w:rPr>
        <w:t>：</w:t>
      </w:r>
      <w:r>
        <w:rPr>
          <w:rFonts w:hint="eastAsia"/>
          <w:bCs/>
          <w:sz w:val="24"/>
          <w:szCs w:val="24"/>
        </w:rPr>
        <w:t>旨在构建基于数据仓库的自动化的分派方法体系，主要阶段</w:t>
      </w:r>
      <w:r>
        <w:rPr>
          <w:rFonts w:hint="eastAsia"/>
          <w:sz w:val="24"/>
          <w:szCs w:val="24"/>
        </w:rPr>
        <w:t>包括数据提取、</w:t>
      </w:r>
      <w:r>
        <w:rPr>
          <w:rFonts w:ascii="宋体" w:hAnsi="宋体"/>
          <w:sz w:val="24"/>
          <w:szCs w:val="24"/>
        </w:rPr>
        <w:t>开发者社交网络构建</w:t>
      </w:r>
      <w:r>
        <w:rPr>
          <w:rFonts w:ascii="宋体" w:hAnsi="宋体" w:hint="eastAsia"/>
          <w:sz w:val="24"/>
          <w:szCs w:val="24"/>
        </w:rPr>
        <w:t>、</w:t>
      </w:r>
      <w:r>
        <w:rPr>
          <w:rFonts w:ascii="宋体" w:hAnsi="宋体"/>
          <w:sz w:val="24"/>
          <w:szCs w:val="24"/>
        </w:rPr>
        <w:t>开发者社区检测</w:t>
      </w:r>
      <w:r>
        <w:rPr>
          <w:rFonts w:ascii="宋体" w:hAnsi="宋体" w:hint="eastAsia"/>
          <w:sz w:val="24"/>
          <w:szCs w:val="24"/>
        </w:rPr>
        <w:t>、</w:t>
      </w:r>
      <w:r>
        <w:rPr>
          <w:rFonts w:ascii="宋体" w:hAnsi="宋体"/>
          <w:sz w:val="24"/>
          <w:szCs w:val="24"/>
        </w:rPr>
        <w:t>开发者能力评估</w:t>
      </w:r>
      <w:r>
        <w:rPr>
          <w:rFonts w:ascii="宋体" w:hAnsi="宋体" w:hint="eastAsia"/>
          <w:sz w:val="24"/>
          <w:szCs w:val="24"/>
        </w:rPr>
        <w:t>、</w:t>
      </w:r>
      <w:r>
        <w:rPr>
          <w:rFonts w:ascii="宋体" w:hAnsi="宋体"/>
          <w:sz w:val="24"/>
          <w:szCs w:val="24"/>
        </w:rPr>
        <w:t>缺陷报告分派</w:t>
      </w:r>
      <w:r>
        <w:rPr>
          <w:rFonts w:ascii="宋体" w:hAnsi="宋体" w:hint="eastAsia"/>
          <w:sz w:val="24"/>
          <w:szCs w:val="24"/>
        </w:rPr>
        <w:t>等。</w:t>
      </w:r>
    </w:p>
    <w:p w14:paraId="6B209E97"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ascii="宋体" w:hAnsi="宋体" w:hint="eastAsia"/>
          <w:b/>
          <w:sz w:val="24"/>
          <w:szCs w:val="24"/>
        </w:rPr>
        <w:t>（2）安全缺陷报告识别方法：</w:t>
      </w:r>
      <w:r>
        <w:rPr>
          <w:rFonts w:hint="eastAsia"/>
          <w:sz w:val="24"/>
          <w:szCs w:val="24"/>
        </w:rPr>
        <w:t>在训练模型前将与安全缺陷报告相似度较高的</w:t>
      </w:r>
      <w:proofErr w:type="gramStart"/>
      <w:r>
        <w:rPr>
          <w:rFonts w:hint="eastAsia"/>
          <w:sz w:val="24"/>
          <w:szCs w:val="24"/>
        </w:rPr>
        <w:t>非安全</w:t>
      </w:r>
      <w:proofErr w:type="gramEnd"/>
      <w:r>
        <w:rPr>
          <w:rFonts w:hint="eastAsia"/>
          <w:sz w:val="24"/>
          <w:szCs w:val="24"/>
        </w:rPr>
        <w:t>缺陷报告过滤掉，再将过滤后的</w:t>
      </w:r>
      <w:proofErr w:type="gramStart"/>
      <w:r>
        <w:rPr>
          <w:rFonts w:hint="eastAsia"/>
          <w:sz w:val="24"/>
          <w:szCs w:val="24"/>
        </w:rPr>
        <w:t>非安全</w:t>
      </w:r>
      <w:proofErr w:type="gramEnd"/>
      <w:r>
        <w:rPr>
          <w:rFonts w:hint="eastAsia"/>
          <w:sz w:val="24"/>
          <w:szCs w:val="24"/>
        </w:rPr>
        <w:t>缺陷报告和所有的安全缺陷报告作为训练集并转化为向量表示，从而训练模型并预测新的缺陷报告是否为安全缺陷报告。具体研究</w:t>
      </w:r>
      <w:proofErr w:type="gramStart"/>
      <w:r>
        <w:rPr>
          <w:rFonts w:hint="eastAsia"/>
          <w:sz w:val="24"/>
          <w:szCs w:val="24"/>
        </w:rPr>
        <w:t>非安全</w:t>
      </w:r>
      <w:proofErr w:type="gramEnd"/>
      <w:r>
        <w:rPr>
          <w:rFonts w:hint="eastAsia"/>
          <w:sz w:val="24"/>
          <w:szCs w:val="24"/>
        </w:rPr>
        <w:t>缺陷报告的过滤方式，缺陷报告的向量表示和分类器的选取等内容。</w:t>
      </w:r>
    </w:p>
    <w:p w14:paraId="5D70E989" w14:textId="77777777" w:rsidR="00C94B06" w:rsidRDefault="00C554F8">
      <w:pPr>
        <w:snapToGrid w:val="0"/>
        <w:spacing w:line="360" w:lineRule="auto"/>
        <w:ind w:left="6"/>
        <w:rPr>
          <w:rFonts w:asciiTheme="minorEastAsia" w:eastAsiaTheme="minorEastAsia" w:hAnsiTheme="minorEastAsia" w:cstheme="minorEastAsia"/>
          <w:sz w:val="24"/>
          <w:szCs w:val="24"/>
        </w:rPr>
      </w:pPr>
      <w:r>
        <w:rPr>
          <w:rFonts w:ascii="宋体" w:hAnsi="宋体" w:hint="eastAsia"/>
          <w:b/>
          <w:sz w:val="24"/>
          <w:szCs w:val="24"/>
        </w:rPr>
        <w:t>（3）基于</w:t>
      </w:r>
      <w:r>
        <w:rPr>
          <w:rFonts w:ascii="宋体" w:hAnsi="宋体"/>
          <w:b/>
          <w:sz w:val="24"/>
          <w:szCs w:val="24"/>
        </w:rPr>
        <w:t>缺陷报告的故障定位</w:t>
      </w:r>
      <w:r>
        <w:rPr>
          <w:rFonts w:ascii="宋体" w:hAnsi="宋体" w:hint="eastAsia"/>
          <w:b/>
          <w:sz w:val="24"/>
          <w:szCs w:val="24"/>
        </w:rPr>
        <w:t>方法：</w:t>
      </w:r>
      <w:r>
        <w:rPr>
          <w:rFonts w:ascii="宋体" w:hAnsi="宋体" w:hint="eastAsia"/>
          <w:bCs/>
          <w:sz w:val="24"/>
          <w:szCs w:val="24"/>
        </w:rPr>
        <w:t>开</w:t>
      </w:r>
      <w:r>
        <w:rPr>
          <w:rFonts w:ascii="宋体" w:hAnsi="宋体"/>
          <w:bCs/>
          <w:sz w:val="24"/>
          <w:szCs w:val="24"/>
        </w:rPr>
        <w:t>发者收到具体的缺陷报告后，接下来就要从源代码文件中查找与该缺陷报告相似度最高的源代码文件</w:t>
      </w:r>
      <w:r>
        <w:rPr>
          <w:rFonts w:ascii="宋体" w:hAnsi="宋体" w:hint="eastAsia"/>
          <w:bCs/>
          <w:sz w:val="24"/>
          <w:szCs w:val="24"/>
        </w:rPr>
        <w:t>，首先计算源</w:t>
      </w:r>
      <w:r>
        <w:rPr>
          <w:rFonts w:ascii="宋体" w:hAnsi="宋体"/>
          <w:sz w:val="24"/>
          <w:szCs w:val="24"/>
        </w:rPr>
        <w:t>代码文件与缺陷报告的相似度</w:t>
      </w:r>
      <w:r>
        <w:rPr>
          <w:rFonts w:ascii="宋体" w:hAnsi="宋体" w:hint="eastAsia"/>
          <w:sz w:val="24"/>
          <w:szCs w:val="24"/>
        </w:rPr>
        <w:t>，在抽象语法</w:t>
      </w:r>
      <w:proofErr w:type="gramStart"/>
      <w:r>
        <w:rPr>
          <w:rFonts w:ascii="宋体" w:hAnsi="宋体" w:hint="eastAsia"/>
          <w:sz w:val="24"/>
          <w:szCs w:val="24"/>
        </w:rPr>
        <w:t>树基础</w:t>
      </w:r>
      <w:proofErr w:type="gramEnd"/>
      <w:r>
        <w:rPr>
          <w:rFonts w:ascii="宋体" w:hAnsi="宋体" w:hint="eastAsia"/>
          <w:sz w:val="24"/>
          <w:szCs w:val="24"/>
        </w:rPr>
        <w:t>上，提取类名、方法名、变量名以及评论等并形成领域语料库，然后对缺陷报告提取词向量，求解相应的</w:t>
      </w:r>
      <w:r>
        <w:rPr>
          <w:rFonts w:hint="eastAsia"/>
          <w:sz w:val="24"/>
          <w:szCs w:val="24"/>
        </w:rPr>
        <w:t>TF-IDF</w:t>
      </w:r>
      <w:r>
        <w:rPr>
          <w:rFonts w:ascii="宋体" w:hAnsi="宋体" w:hint="eastAsia"/>
          <w:sz w:val="24"/>
          <w:szCs w:val="24"/>
        </w:rPr>
        <w:t>值，</w:t>
      </w:r>
      <w:r>
        <w:rPr>
          <w:rFonts w:ascii="宋体" w:hAnsi="宋体"/>
          <w:sz w:val="24"/>
          <w:szCs w:val="24"/>
        </w:rPr>
        <w:t>然后使用余弦相似度一一计算所有源文件代码和新缺陷报告的相似值</w:t>
      </w:r>
      <w:r>
        <w:rPr>
          <w:rFonts w:ascii="宋体" w:hAnsi="宋体" w:hint="eastAsia"/>
          <w:sz w:val="24"/>
          <w:szCs w:val="24"/>
        </w:rPr>
        <w:t>；其次分析</w:t>
      </w:r>
      <w:r>
        <w:rPr>
          <w:rFonts w:ascii="宋体" w:hAnsi="宋体"/>
          <w:sz w:val="24"/>
          <w:szCs w:val="24"/>
        </w:rPr>
        <w:t>相似缺陷报告的修复历史</w:t>
      </w:r>
      <w:r>
        <w:rPr>
          <w:rFonts w:ascii="宋体" w:hAnsi="宋体" w:hint="eastAsia"/>
          <w:sz w:val="24"/>
          <w:szCs w:val="24"/>
        </w:rPr>
        <w:t>，因</w:t>
      </w:r>
      <w:r>
        <w:rPr>
          <w:rFonts w:ascii="宋体" w:hAnsi="宋体"/>
          <w:sz w:val="24"/>
          <w:szCs w:val="24"/>
        </w:rPr>
        <w:t>为相似的缺陷报告可能会涉及到修复同一源文件，所以我们结合以往的</w:t>
      </w:r>
      <w:r>
        <w:rPr>
          <w:rFonts w:ascii="宋体" w:hAnsi="宋体" w:hint="eastAsia"/>
          <w:sz w:val="24"/>
          <w:szCs w:val="24"/>
        </w:rPr>
        <w:t>已修复的</w:t>
      </w:r>
      <w:r>
        <w:rPr>
          <w:rFonts w:ascii="宋体" w:hAnsi="宋体"/>
          <w:sz w:val="24"/>
          <w:szCs w:val="24"/>
        </w:rPr>
        <w:t>相似缺陷报告、新缺陷报告以及所有的源代码文件</w:t>
      </w:r>
      <w:r>
        <w:rPr>
          <w:rFonts w:ascii="宋体" w:hAnsi="宋体" w:hint="eastAsia"/>
          <w:sz w:val="24"/>
          <w:szCs w:val="24"/>
        </w:rPr>
        <w:t>，</w:t>
      </w:r>
      <w:r>
        <w:rPr>
          <w:rFonts w:ascii="宋体" w:hAnsi="宋体"/>
          <w:sz w:val="24"/>
          <w:szCs w:val="24"/>
        </w:rPr>
        <w:t>加以分析，</w:t>
      </w:r>
      <w:r>
        <w:rPr>
          <w:rFonts w:ascii="宋体" w:hAnsi="宋体" w:hint="eastAsia"/>
          <w:sz w:val="24"/>
          <w:szCs w:val="24"/>
        </w:rPr>
        <w:t>计算</w:t>
      </w:r>
      <w:r>
        <w:rPr>
          <w:rFonts w:ascii="宋体" w:hAnsi="宋体"/>
          <w:sz w:val="24"/>
          <w:szCs w:val="24"/>
        </w:rPr>
        <w:t>所有源代码文件与新缺陷报告的相似值。</w:t>
      </w:r>
      <w:r>
        <w:rPr>
          <w:rFonts w:ascii="宋体" w:hAnsi="宋体" w:hint="eastAsia"/>
          <w:sz w:val="24"/>
          <w:szCs w:val="24"/>
        </w:rPr>
        <w:t>最后通过对</w:t>
      </w:r>
      <w:r>
        <w:rPr>
          <w:rFonts w:ascii="宋体" w:hAnsi="宋体"/>
          <w:sz w:val="24"/>
          <w:szCs w:val="24"/>
        </w:rPr>
        <w:t>缺陷文件</w:t>
      </w:r>
      <w:r>
        <w:rPr>
          <w:rFonts w:ascii="宋体" w:hAnsi="宋体" w:hint="eastAsia"/>
          <w:sz w:val="24"/>
          <w:szCs w:val="24"/>
        </w:rPr>
        <w:t>进行可疑度</w:t>
      </w:r>
      <w:r>
        <w:rPr>
          <w:rFonts w:ascii="宋体" w:hAnsi="宋体"/>
          <w:sz w:val="24"/>
          <w:szCs w:val="24"/>
        </w:rPr>
        <w:t>排名</w:t>
      </w:r>
      <w:r>
        <w:rPr>
          <w:rFonts w:ascii="宋体" w:hAnsi="宋体" w:hint="eastAsia"/>
          <w:sz w:val="24"/>
          <w:szCs w:val="24"/>
        </w:rPr>
        <w:t>，定位出高可疑文件。</w:t>
      </w:r>
    </w:p>
    <w:p w14:paraId="4FBC0F26" w14:textId="77777777" w:rsidR="00C94B06" w:rsidRDefault="00C554F8">
      <w:pPr>
        <w:pStyle w:val="4"/>
        <w:ind w:firstLine="420"/>
      </w:pPr>
      <w:r>
        <w:rPr>
          <w:rFonts w:hint="eastAsia"/>
        </w:rPr>
        <w:lastRenderedPageBreak/>
        <w:t>2.1.6</w:t>
      </w:r>
      <w:r>
        <w:rPr>
          <w:rFonts w:hint="eastAsia"/>
        </w:rPr>
        <w:t>数据驱动式测试技术</w:t>
      </w:r>
    </w:p>
    <w:p w14:paraId="7C9E1199" w14:textId="77777777" w:rsidR="00C94B06" w:rsidRDefault="00C554F8">
      <w:pPr>
        <w:spacing w:line="360" w:lineRule="auto"/>
        <w:ind w:firstLine="420"/>
        <w:rPr>
          <w:rFonts w:ascii="宋体" w:cs="宋体"/>
          <w:sz w:val="24"/>
          <w:szCs w:val="24"/>
        </w:rPr>
      </w:pPr>
      <w:r>
        <w:rPr>
          <w:rFonts w:ascii="宋体" w:cs="宋体" w:hint="eastAsia"/>
          <w:sz w:val="24"/>
          <w:szCs w:val="24"/>
        </w:rPr>
        <w:t>随着互联网软件服务的普及，软件数据的种类更加丰富，规模也越来越大。软件生命周期中会产生大量的、各种类型的数据，例如开发过程中的源代码、需求文档、缺陷报告、测试用例；系统运行中的运行日志、性能度量、事件记录；用户</w:t>
      </w:r>
      <w:proofErr w:type="gramStart"/>
      <w:r>
        <w:rPr>
          <w:rFonts w:ascii="宋体" w:cs="宋体" w:hint="eastAsia"/>
          <w:sz w:val="24"/>
          <w:szCs w:val="24"/>
        </w:rPr>
        <w:t>交互中</w:t>
      </w:r>
      <w:proofErr w:type="gramEnd"/>
      <w:r>
        <w:rPr>
          <w:rFonts w:ascii="宋体" w:cs="宋体" w:hint="eastAsia"/>
          <w:sz w:val="24"/>
          <w:szCs w:val="24"/>
        </w:rPr>
        <w:t>使用行为序列、调查问卷、社交媒体反馈，软件版本信息、更新日志等等。其次，在智能化软件测试过程中，也会产生很多数据，例如测试日志、测试数据、测试用例集及执行结果、故障报告、安全报告、故障诊断与修复日志等等。如何利用这一类数据，丰富数据驱动式测试技术，完善智能化软件测试框架，提升智能化软件测试能力。具体研究内容如下：</w:t>
      </w:r>
    </w:p>
    <w:p w14:paraId="571610E5"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ascii="宋体" w:hAnsi="宋体" w:hint="eastAsia"/>
          <w:b/>
          <w:sz w:val="24"/>
          <w:szCs w:val="24"/>
        </w:rPr>
        <w:t>（1）数据筛选</w:t>
      </w:r>
      <w:r>
        <w:rPr>
          <w:b/>
          <w:sz w:val="24"/>
          <w:szCs w:val="24"/>
        </w:rPr>
        <w:t>：</w:t>
      </w:r>
      <w:r>
        <w:rPr>
          <w:rFonts w:ascii="宋体" w:cs="宋体" w:hint="eastAsia"/>
          <w:sz w:val="24"/>
          <w:szCs w:val="24"/>
        </w:rPr>
        <w:t>大数据的五个基本特征为</w:t>
      </w:r>
      <w:r>
        <w:rPr>
          <w:rFonts w:hint="eastAsia"/>
          <w:sz w:val="24"/>
          <w:szCs w:val="24"/>
        </w:rPr>
        <w:t>大量、高速、多样、价值、真实，对于多样且庞大的数据集，我们需要研究如何甄别高价值数据，过滤无效数据或噪音数据，我们拟构建数据价值密度指标，对海量数据的价值密度及可挖掘程度进行细致刻画，继而研究如何高效预处理，使得多样的原始数据处理成可利用的中间数据。</w:t>
      </w:r>
    </w:p>
    <w:p w14:paraId="0492F3D7"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2</w:t>
      </w:r>
      <w:r>
        <w:rPr>
          <w:rFonts w:hint="eastAsia"/>
          <w:b/>
          <w:bCs/>
          <w:sz w:val="24"/>
          <w:szCs w:val="24"/>
        </w:rPr>
        <w:t>）基于数据挖掘技术的数据处理：</w:t>
      </w:r>
      <w:r>
        <w:rPr>
          <w:rFonts w:hint="eastAsia"/>
          <w:sz w:val="24"/>
          <w:szCs w:val="24"/>
        </w:rPr>
        <w:t>我们拟利用数据挖掘技术，提取数据集智能蕴含的数据价值，构建合适的数据模型并应用适合的挖掘技术，例如采用</w:t>
      </w:r>
      <w:r>
        <w:rPr>
          <w:rFonts w:hint="eastAsia"/>
          <w:sz w:val="24"/>
          <w:szCs w:val="24"/>
        </w:rPr>
        <w:t>NLP</w:t>
      </w:r>
      <w:r>
        <w:rPr>
          <w:rFonts w:hint="eastAsia"/>
          <w:sz w:val="24"/>
          <w:szCs w:val="24"/>
        </w:rPr>
        <w:t>技术对文本信息进行提取，采用分类预测算法对智能化软件中测试报告的结果判定进行整理。</w:t>
      </w:r>
    </w:p>
    <w:p w14:paraId="14A13FFF"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（3）优化测试框架及改进测试技术：</w:t>
      </w:r>
      <w:r>
        <w:rPr>
          <w:rFonts w:ascii="宋体" w:cs="宋体" w:hint="eastAsia"/>
          <w:sz w:val="24"/>
          <w:szCs w:val="24"/>
        </w:rPr>
        <w:t>直观而言，软件数据及测试数据可以帮助软件测试人员重现缺陷，识别缺陷以及定位缺陷。甚至可以对软件质量及可靠性做出有效评估。深层次而言，基于这些海量数据，软件从业者可以提取出关于软件质量和开发动态的重要信息。再依靠这些信息，指导我们进行高效测试，制定数据驱动式的测试框架，从而达到对智能化软件系统的高效测试。具体包括</w:t>
      </w:r>
      <w:r>
        <w:rPr>
          <w:rFonts w:ascii="宋体" w:cs="宋体" w:hint="eastAsia"/>
          <w:b/>
          <w:bCs/>
          <w:sz w:val="24"/>
          <w:szCs w:val="24"/>
        </w:rPr>
        <w:t>(a)改进测试模型：</w:t>
      </w:r>
      <w:r>
        <w:rPr>
          <w:rFonts w:ascii="宋体" w:cs="宋体" w:hint="eastAsia"/>
          <w:sz w:val="24"/>
          <w:szCs w:val="24"/>
        </w:rPr>
        <w:t>智能化软件的测试建模不是一成不变的，第一次建模也不是尽善尽美的，我们需要根据对测试不足的分析，动态修改测试模型的建立，进一步完善测试模型，</w:t>
      </w:r>
      <w:r>
        <w:rPr>
          <w:rFonts w:ascii="宋体" w:cs="宋体" w:hint="eastAsia"/>
          <w:b/>
          <w:bCs/>
          <w:sz w:val="24"/>
          <w:szCs w:val="24"/>
        </w:rPr>
        <w:t>(b)优化生成算法：</w:t>
      </w:r>
      <w:r>
        <w:rPr>
          <w:rFonts w:ascii="宋体" w:cs="宋体" w:hint="eastAsia"/>
          <w:sz w:val="24"/>
          <w:szCs w:val="24"/>
        </w:rPr>
        <w:t>测试用例的生成基于测试模型和软件测试方法体系，在智能化软件测试中，生成测试用例也需要灵活的根据测试场景及对象的差异而动态调整，数据驱动式测试旨在进一步优化生成算法，在效率上增强生成算法的竞争力。</w:t>
      </w:r>
      <w:r>
        <w:rPr>
          <w:rFonts w:ascii="宋体" w:cs="宋体" w:hint="eastAsia"/>
          <w:b/>
          <w:bCs/>
          <w:sz w:val="24"/>
          <w:szCs w:val="24"/>
        </w:rPr>
        <w:t>(c)完善判定策略：</w:t>
      </w:r>
      <w:commentRangeStart w:id="28"/>
      <w:r>
        <w:rPr>
          <w:rFonts w:ascii="宋体" w:cs="宋体" w:hint="eastAsia"/>
          <w:sz w:val="24"/>
          <w:szCs w:val="24"/>
        </w:rPr>
        <w:t>测试预言问题</w:t>
      </w:r>
      <w:commentRangeEnd w:id="28"/>
      <w:r w:rsidR="005445E8">
        <w:rPr>
          <w:rStyle w:val="a7"/>
        </w:rPr>
        <w:commentReference w:id="28"/>
      </w:r>
      <w:r>
        <w:rPr>
          <w:rFonts w:ascii="宋体" w:cs="宋体" w:hint="eastAsia"/>
          <w:sz w:val="24"/>
          <w:szCs w:val="24"/>
        </w:rPr>
        <w:t>是测试执行的关键，而判定策</w:t>
      </w:r>
      <w:r>
        <w:rPr>
          <w:rFonts w:ascii="宋体" w:cs="宋体" w:hint="eastAsia"/>
          <w:sz w:val="24"/>
          <w:szCs w:val="24"/>
        </w:rPr>
        <w:lastRenderedPageBreak/>
        <w:t>略更多的基于对待</w:t>
      </w:r>
      <w:proofErr w:type="gramStart"/>
      <w:r>
        <w:rPr>
          <w:rFonts w:ascii="宋体" w:cs="宋体" w:hint="eastAsia"/>
          <w:sz w:val="24"/>
          <w:szCs w:val="24"/>
        </w:rPr>
        <w:t>测软件</w:t>
      </w:r>
      <w:proofErr w:type="gramEnd"/>
      <w:r>
        <w:rPr>
          <w:rFonts w:ascii="宋体" w:cs="宋体" w:hint="eastAsia"/>
          <w:sz w:val="24"/>
          <w:szCs w:val="24"/>
        </w:rPr>
        <w:t>的系统研究而得出，例如蜕变关系的提取等，但判定策略的完善也不是一蹴而就的，需要根据测试数据不断优化，很多之前难以判定的测试场景可以在之后的测试中加以精确判定。</w:t>
      </w:r>
      <w:r>
        <w:rPr>
          <w:rFonts w:ascii="宋体" w:cs="宋体" w:hint="eastAsia"/>
          <w:b/>
          <w:bCs/>
          <w:sz w:val="24"/>
          <w:szCs w:val="24"/>
        </w:rPr>
        <w:t>(d)提升故障诊断与定位能力：</w:t>
      </w:r>
      <w:r>
        <w:rPr>
          <w:rFonts w:ascii="宋体" w:cs="宋体" w:hint="eastAsia"/>
          <w:sz w:val="24"/>
          <w:szCs w:val="24"/>
        </w:rPr>
        <w:t>因为智能化软件可靠性与冗余性较高，故智能化软件故障隐蔽性较高，而算法的故障诊断能力也随着测试的不断进行，数据的不断挖掘会不断提升，故障定位能力可能也会由可疑模块定位转向精确模块定位，甚至提升到代码定位等。</w:t>
      </w:r>
    </w:p>
    <w:p w14:paraId="0920D8A8" w14:textId="77777777" w:rsidR="00C94B06" w:rsidRDefault="00C554F8">
      <w:pPr>
        <w:pStyle w:val="3"/>
        <w:ind w:firstLine="420"/>
        <w:rPr>
          <w:color w:val="0070C0"/>
        </w:rPr>
      </w:pPr>
      <w:r>
        <w:rPr>
          <w:color w:val="0070C0"/>
        </w:rPr>
        <w:t>2.</w:t>
      </w:r>
      <w:r>
        <w:rPr>
          <w:rFonts w:hint="eastAsia"/>
          <w:color w:val="0070C0"/>
        </w:rPr>
        <w:t>2</w:t>
      </w:r>
      <w:r>
        <w:rPr>
          <w:color w:val="0070C0"/>
        </w:rPr>
        <w:t xml:space="preserve"> </w:t>
      </w:r>
      <w:r>
        <w:rPr>
          <w:color w:val="0070C0"/>
        </w:rPr>
        <w:t>研究目标</w:t>
      </w:r>
    </w:p>
    <w:p w14:paraId="4C244F4A" w14:textId="77777777" w:rsidR="00C94B06" w:rsidRDefault="00C554F8">
      <w:pPr>
        <w:spacing w:line="360" w:lineRule="auto"/>
        <w:ind w:firstLine="420"/>
        <w:rPr>
          <w:sz w:val="24"/>
          <w:szCs w:val="24"/>
        </w:rPr>
      </w:pPr>
      <w:r>
        <w:rPr>
          <w:rFonts w:hint="eastAsia"/>
          <w:sz w:val="24"/>
          <w:szCs w:val="24"/>
        </w:rPr>
        <w:t>针对上述诸多研究内容及对应的具体问题，</w:t>
      </w:r>
      <w:r>
        <w:rPr>
          <w:sz w:val="24"/>
          <w:szCs w:val="24"/>
        </w:rPr>
        <w:t>围绕</w:t>
      </w:r>
      <w:r>
        <w:rPr>
          <w:rFonts w:hint="eastAsia"/>
          <w:sz w:val="24"/>
          <w:szCs w:val="24"/>
        </w:rPr>
        <w:t>智能化软件</w:t>
      </w:r>
      <w:r>
        <w:rPr>
          <w:sz w:val="24"/>
          <w:szCs w:val="24"/>
        </w:rPr>
        <w:t>系统测试中</w:t>
      </w:r>
      <w:r>
        <w:rPr>
          <w:rFonts w:hint="eastAsia"/>
          <w:b/>
          <w:bCs/>
          <w:sz w:val="24"/>
          <w:szCs w:val="24"/>
        </w:rPr>
        <w:t>智能化软件测试建模</w:t>
      </w:r>
      <w:r>
        <w:rPr>
          <w:sz w:val="24"/>
          <w:szCs w:val="24"/>
        </w:rPr>
        <w:t>、</w:t>
      </w:r>
      <w:r>
        <w:rPr>
          <w:b/>
          <w:sz w:val="24"/>
          <w:szCs w:val="24"/>
        </w:rPr>
        <w:t>测试用例生成</w:t>
      </w:r>
      <w:r>
        <w:rPr>
          <w:rFonts w:hint="eastAsia"/>
          <w:b/>
          <w:sz w:val="24"/>
          <w:szCs w:val="24"/>
        </w:rPr>
        <w:t>与优化</w:t>
      </w:r>
      <w:r>
        <w:rPr>
          <w:sz w:val="24"/>
          <w:szCs w:val="24"/>
        </w:rPr>
        <w:t>、</w:t>
      </w:r>
      <w:r>
        <w:rPr>
          <w:b/>
          <w:sz w:val="24"/>
          <w:szCs w:val="24"/>
        </w:rPr>
        <w:t>测试</w:t>
      </w:r>
      <w:r>
        <w:rPr>
          <w:rFonts w:hint="eastAsia"/>
          <w:b/>
          <w:sz w:val="24"/>
          <w:szCs w:val="24"/>
        </w:rPr>
        <w:t>执行优化与判定</w:t>
      </w:r>
      <w:r>
        <w:rPr>
          <w:sz w:val="24"/>
          <w:szCs w:val="24"/>
        </w:rPr>
        <w:t>、</w:t>
      </w:r>
      <w:r>
        <w:rPr>
          <w:b/>
          <w:sz w:val="24"/>
          <w:szCs w:val="24"/>
        </w:rPr>
        <w:t>测试评估</w:t>
      </w:r>
      <w:r>
        <w:rPr>
          <w:rFonts w:hint="eastAsia"/>
          <w:b/>
          <w:sz w:val="24"/>
          <w:szCs w:val="24"/>
        </w:rPr>
        <w:t>与故障处理、故障修复与安全漏洞处理及数据驱动式测试</w:t>
      </w:r>
      <w:r>
        <w:rPr>
          <w:sz w:val="24"/>
          <w:szCs w:val="24"/>
        </w:rPr>
        <w:t>等关键问题开展研究，</w:t>
      </w:r>
      <w:r>
        <w:rPr>
          <w:rFonts w:hint="eastAsia"/>
          <w:sz w:val="24"/>
          <w:szCs w:val="24"/>
        </w:rPr>
        <w:t>拟达到以下研究目标：</w:t>
      </w:r>
    </w:p>
    <w:p w14:paraId="2802B4CF" w14:textId="77777777" w:rsidR="00C94B06" w:rsidRDefault="00C554F8">
      <w:pPr>
        <w:pStyle w:val="4"/>
        <w:ind w:firstLine="420"/>
      </w:pPr>
      <w:r>
        <w:rPr>
          <w:rFonts w:hint="eastAsia"/>
        </w:rPr>
        <w:t>2.2.1</w:t>
      </w:r>
      <w:r>
        <w:rPr>
          <w:rFonts w:hint="eastAsia"/>
        </w:rPr>
        <w:t>建立完备的智能化软件测试建模理论体系</w:t>
      </w:r>
    </w:p>
    <w:p w14:paraId="0ADF2465" w14:textId="77777777" w:rsidR="00C94B06" w:rsidRDefault="00C554F8">
      <w:pPr>
        <w:spacing w:line="360" w:lineRule="auto"/>
        <w:ind w:firstLine="420"/>
        <w:rPr>
          <w:sz w:val="24"/>
          <w:szCs w:val="24"/>
        </w:rPr>
      </w:pPr>
      <w:r>
        <w:rPr>
          <w:rFonts w:hint="eastAsia"/>
          <w:sz w:val="24"/>
          <w:szCs w:val="24"/>
        </w:rPr>
        <w:t>我们拟对现有智能化软件系统进行调查研究，智能化软件非常庞大，种类众多，我们不可能开发出针对每一款智能化软件的测试工具，我们希望能够分析智能化软件系统的特点，对智能化软件系统的架构方式与开发运行方式进行有效总结，对多样的智能化软件进行科学分类，对智能化软件待测任务进行科学化描述，建立一个科学的智能化软件模型库，可以对典型的智能化软件或其中的某些模块进行模型抽象，继而进行充分性测试。具体目标如下：</w:t>
      </w:r>
    </w:p>
    <w:p w14:paraId="2D83FD33"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）建立一个完备的科学的智能化软件模型库</w:t>
      </w:r>
      <w:r>
        <w:rPr>
          <w:b/>
          <w:sz w:val="24"/>
          <w:szCs w:val="24"/>
        </w:rPr>
        <w:t>：</w:t>
      </w:r>
      <w:r>
        <w:rPr>
          <w:rFonts w:hint="eastAsia"/>
          <w:bCs/>
          <w:sz w:val="24"/>
          <w:szCs w:val="24"/>
        </w:rPr>
        <w:t>该模型库可对当前典型智能化软件的进行特征提取，对于典型的智能化软件及其功能模块有对应的建模思想及模板，在建模科学性上有详细证明。</w:t>
      </w:r>
    </w:p>
    <w:p w14:paraId="3B956472"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）构建科学的智能化软件待测任务描述方式</w:t>
      </w:r>
      <w:r>
        <w:rPr>
          <w:b/>
          <w:sz w:val="24"/>
          <w:szCs w:val="24"/>
        </w:rPr>
        <w:t>：</w:t>
      </w:r>
      <w:r>
        <w:rPr>
          <w:rFonts w:hint="eastAsia"/>
          <w:bCs/>
          <w:sz w:val="24"/>
          <w:szCs w:val="24"/>
        </w:rPr>
        <w:t>可根据</w:t>
      </w:r>
      <w:r>
        <w:rPr>
          <w:rFonts w:ascii="宋体" w:hAnsi="宋体"/>
          <w:sz w:val="24"/>
          <w:szCs w:val="24"/>
        </w:rPr>
        <w:t>某一场景</w:t>
      </w:r>
      <w:r>
        <w:rPr>
          <w:rFonts w:ascii="宋体" w:hAnsi="宋体" w:hint="eastAsia"/>
          <w:sz w:val="24"/>
          <w:szCs w:val="24"/>
        </w:rPr>
        <w:t>或</w:t>
      </w:r>
      <w:r>
        <w:rPr>
          <w:rFonts w:ascii="宋体" w:hAnsi="宋体"/>
          <w:sz w:val="24"/>
          <w:szCs w:val="24"/>
        </w:rPr>
        <w:t>任务下的</w:t>
      </w:r>
      <w:r>
        <w:rPr>
          <w:rFonts w:ascii="宋体" w:hAnsi="宋体" w:hint="eastAsia"/>
          <w:sz w:val="24"/>
          <w:szCs w:val="24"/>
        </w:rPr>
        <w:t>智能化软件典型</w:t>
      </w:r>
      <w:r>
        <w:rPr>
          <w:rFonts w:ascii="宋体" w:hAnsi="宋体"/>
          <w:sz w:val="24"/>
          <w:szCs w:val="24"/>
        </w:rPr>
        <w:t>特征</w:t>
      </w:r>
      <w:r>
        <w:rPr>
          <w:rFonts w:ascii="宋体" w:hAnsi="宋体" w:hint="eastAsia"/>
          <w:sz w:val="24"/>
          <w:szCs w:val="24"/>
        </w:rPr>
        <w:t>，研究</w:t>
      </w:r>
      <w:r>
        <w:rPr>
          <w:rFonts w:ascii="宋体" w:hAnsi="宋体"/>
          <w:sz w:val="24"/>
          <w:szCs w:val="24"/>
        </w:rPr>
        <w:t>如何</w:t>
      </w:r>
      <w:r>
        <w:rPr>
          <w:rFonts w:ascii="宋体" w:hAnsi="宋体" w:hint="eastAsia"/>
          <w:sz w:val="24"/>
          <w:szCs w:val="24"/>
        </w:rPr>
        <w:t>分析智能化软件系统</w:t>
      </w:r>
      <w:r>
        <w:rPr>
          <w:rFonts w:ascii="宋体" w:hAnsi="宋体"/>
          <w:sz w:val="24"/>
          <w:szCs w:val="24"/>
        </w:rPr>
        <w:t>为适应或满足这一特征而必须满足的运行时特性</w:t>
      </w:r>
      <w:r>
        <w:rPr>
          <w:rFonts w:ascii="宋体" w:hAnsi="宋体" w:hint="eastAsia"/>
          <w:sz w:val="24"/>
          <w:szCs w:val="24"/>
        </w:rPr>
        <w:t>，达到对</w:t>
      </w:r>
      <w:r>
        <w:rPr>
          <w:rFonts w:hint="eastAsia"/>
          <w:bCs/>
          <w:sz w:val="24"/>
          <w:szCs w:val="24"/>
        </w:rPr>
        <w:t>智能化软件系统的待测任务有系统、准确的描述。</w:t>
      </w:r>
    </w:p>
    <w:p w14:paraId="6D3B37DD" w14:textId="77777777" w:rsidR="00C94B06" w:rsidRDefault="00C554F8">
      <w:pPr>
        <w:snapToGrid w:val="0"/>
        <w:spacing w:line="360" w:lineRule="auto"/>
        <w:ind w:left="6"/>
        <w:rPr>
          <w:bCs/>
          <w:sz w:val="24"/>
          <w:szCs w:val="24"/>
        </w:rPr>
      </w:pPr>
      <w:r>
        <w:rPr>
          <w:rFonts w:hint="eastAsia"/>
          <w:b/>
          <w:sz w:val="24"/>
          <w:szCs w:val="24"/>
        </w:rPr>
        <w:t>（</w:t>
      </w:r>
      <w:r>
        <w:rPr>
          <w:rFonts w:hint="eastAsia"/>
          <w:b/>
          <w:sz w:val="24"/>
          <w:szCs w:val="24"/>
        </w:rPr>
        <w:t>3</w:t>
      </w:r>
      <w:r>
        <w:rPr>
          <w:rFonts w:hint="eastAsia"/>
          <w:b/>
          <w:sz w:val="24"/>
          <w:szCs w:val="24"/>
        </w:rPr>
        <w:t>）归纳出智能化软件系统功能模块交互整合方法</w:t>
      </w:r>
      <w:r>
        <w:rPr>
          <w:b/>
          <w:sz w:val="24"/>
          <w:szCs w:val="24"/>
        </w:rPr>
        <w:t>：</w:t>
      </w:r>
      <w:r>
        <w:rPr>
          <w:rFonts w:hint="eastAsia"/>
          <w:sz w:val="24"/>
          <w:szCs w:val="24"/>
        </w:rPr>
        <w:t>该方法可指导测试人员对待</w:t>
      </w:r>
      <w:proofErr w:type="gramStart"/>
      <w:r>
        <w:rPr>
          <w:rFonts w:hint="eastAsia"/>
          <w:sz w:val="24"/>
          <w:szCs w:val="24"/>
        </w:rPr>
        <w:t>测软件</w:t>
      </w:r>
      <w:proofErr w:type="gramEnd"/>
      <w:r>
        <w:rPr>
          <w:rFonts w:hint="eastAsia"/>
          <w:sz w:val="24"/>
          <w:szCs w:val="24"/>
        </w:rPr>
        <w:t>的功能模块交互进行有效区分，对每个模块或功能的输入及输出有详见归纳，并依此绘制模块交互图以刻画待测软件内部结构。</w:t>
      </w:r>
    </w:p>
    <w:p w14:paraId="13DAF9F2"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lastRenderedPageBreak/>
        <w:t>（</w:t>
      </w:r>
      <w:r>
        <w:rPr>
          <w:rFonts w:hint="eastAsia"/>
          <w:b/>
          <w:bCs/>
          <w:sz w:val="24"/>
          <w:szCs w:val="24"/>
        </w:rPr>
        <w:t>4</w:t>
      </w:r>
      <w:r>
        <w:rPr>
          <w:rFonts w:hint="eastAsia"/>
          <w:b/>
          <w:bCs/>
          <w:sz w:val="24"/>
          <w:szCs w:val="24"/>
        </w:rPr>
        <w:t>）搭建一个真实可靠的测试平台：</w:t>
      </w:r>
      <w:r>
        <w:rPr>
          <w:rFonts w:hint="eastAsia"/>
          <w:sz w:val="24"/>
          <w:szCs w:val="24"/>
        </w:rPr>
        <w:t>模拟测试平台是基于真实智能化软件搭建，必须保证真实可靠，抽象模型可应用在测试平台之上，对于诸多待测功能与模块，在模拟测试平台上都有对应的近似方法以保证真实性与可靠性，继而为开展模拟测试奠定基础。</w:t>
      </w:r>
    </w:p>
    <w:p w14:paraId="52B378AD"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5</w:t>
      </w:r>
      <w:r>
        <w:rPr>
          <w:rFonts w:hint="eastAsia"/>
          <w:b/>
          <w:bCs/>
          <w:sz w:val="24"/>
          <w:szCs w:val="24"/>
        </w:rPr>
        <w:t>）提出智能化软件建模方案集：</w:t>
      </w:r>
      <w:r>
        <w:rPr>
          <w:rFonts w:hint="eastAsia"/>
          <w:sz w:val="24"/>
          <w:szCs w:val="24"/>
        </w:rPr>
        <w:t>从传统的软件测试方法体系中提取适合本课题的建模理论与技术，总结现有技术，并提出一系列软件建模方案，在后续的测试开展中加以比较和修改，最后进行综合。</w:t>
      </w:r>
    </w:p>
    <w:p w14:paraId="4A2974CA" w14:textId="77777777" w:rsidR="00C94B06" w:rsidRDefault="00C554F8">
      <w:pPr>
        <w:pStyle w:val="4"/>
        <w:ind w:firstLine="420"/>
      </w:pPr>
      <w:r>
        <w:rPr>
          <w:rFonts w:hint="eastAsia"/>
        </w:rPr>
        <w:t>2.2.2</w:t>
      </w:r>
      <w:r>
        <w:rPr>
          <w:rFonts w:hint="eastAsia"/>
        </w:rPr>
        <w:t>挖掘高效的测试用例生成算法及优化排序算法</w:t>
      </w:r>
    </w:p>
    <w:p w14:paraId="33725176" w14:textId="77777777" w:rsidR="00C94B06" w:rsidRDefault="00C554F8">
      <w:pPr>
        <w:snapToGrid w:val="0"/>
        <w:spacing w:line="360" w:lineRule="auto"/>
        <w:ind w:firstLine="420"/>
        <w:rPr>
          <w:sz w:val="24"/>
          <w:szCs w:val="24"/>
        </w:rPr>
      </w:pPr>
      <w:r>
        <w:rPr>
          <w:rFonts w:hint="eastAsia"/>
          <w:sz w:val="24"/>
          <w:szCs w:val="24"/>
        </w:rPr>
        <w:t>我们拟通过分析智能化软件测试模型</w:t>
      </w:r>
      <w:r>
        <w:rPr>
          <w:bCs/>
          <w:sz w:val="24"/>
          <w:szCs w:val="24"/>
        </w:rPr>
        <w:t>的</w:t>
      </w:r>
      <w:r>
        <w:rPr>
          <w:rFonts w:hint="eastAsia"/>
          <w:bCs/>
          <w:sz w:val="24"/>
          <w:szCs w:val="24"/>
        </w:rPr>
        <w:t>特征</w:t>
      </w:r>
      <w:r>
        <w:rPr>
          <w:bCs/>
          <w:sz w:val="24"/>
          <w:szCs w:val="24"/>
        </w:rPr>
        <w:t>，依据现有测试用例生成技术与相关理论，研究新型数据驱动的</w:t>
      </w:r>
      <w:r>
        <w:rPr>
          <w:rFonts w:hint="eastAsia"/>
          <w:bCs/>
          <w:sz w:val="24"/>
          <w:szCs w:val="24"/>
        </w:rPr>
        <w:t>智能化软件</w:t>
      </w:r>
      <w:r>
        <w:rPr>
          <w:bCs/>
          <w:sz w:val="24"/>
          <w:szCs w:val="24"/>
        </w:rPr>
        <w:t>系统的测试用例生成技术</w:t>
      </w:r>
      <w:r>
        <w:rPr>
          <w:rFonts w:hint="eastAsia"/>
          <w:bCs/>
          <w:sz w:val="24"/>
          <w:szCs w:val="24"/>
        </w:rPr>
        <w:t>及</w:t>
      </w:r>
      <w:r>
        <w:rPr>
          <w:sz w:val="24"/>
          <w:szCs w:val="24"/>
        </w:rPr>
        <w:t>优化技术，</w:t>
      </w:r>
      <w:r>
        <w:rPr>
          <w:rFonts w:hint="eastAsia"/>
          <w:sz w:val="24"/>
          <w:szCs w:val="24"/>
        </w:rPr>
        <w:t>具体目标如下：</w:t>
      </w:r>
    </w:p>
    <w:p w14:paraId="43ABDACF"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1</w:t>
      </w:r>
      <w:r>
        <w:rPr>
          <w:rFonts w:hint="eastAsia"/>
          <w:b/>
          <w:sz w:val="24"/>
          <w:szCs w:val="24"/>
        </w:rPr>
        <w:t>）提出一套面向智能化软件测试的测试用例生成算法</w:t>
      </w:r>
      <w:r>
        <w:rPr>
          <w:b/>
          <w:sz w:val="24"/>
          <w:szCs w:val="24"/>
        </w:rPr>
        <w:t>：</w:t>
      </w:r>
      <w:r>
        <w:rPr>
          <w:rFonts w:hint="eastAsia"/>
          <w:bCs/>
          <w:sz w:val="24"/>
          <w:szCs w:val="24"/>
        </w:rPr>
        <w:t>该用例集可以对智能化软件中进行多角度，全方位进行充分性测试，满足场景与功能相结合技术，而且测试用例的执行结果也易于后续操作进行有效判定。</w:t>
      </w:r>
    </w:p>
    <w:p w14:paraId="32F600DB"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sz w:val="24"/>
          <w:szCs w:val="24"/>
        </w:rPr>
        <w:t>（</w:t>
      </w:r>
      <w:r>
        <w:rPr>
          <w:rFonts w:hint="eastAsia"/>
          <w:b/>
          <w:sz w:val="24"/>
          <w:szCs w:val="24"/>
        </w:rPr>
        <w:t>2</w:t>
      </w:r>
      <w:r>
        <w:rPr>
          <w:rFonts w:hint="eastAsia"/>
          <w:b/>
          <w:sz w:val="24"/>
          <w:szCs w:val="24"/>
        </w:rPr>
        <w:t>）提出一套测试用例集优化算法理论</w:t>
      </w:r>
      <w:r>
        <w:rPr>
          <w:b/>
          <w:sz w:val="24"/>
          <w:szCs w:val="24"/>
        </w:rPr>
        <w:t>：</w:t>
      </w:r>
      <w:r>
        <w:rPr>
          <w:rFonts w:hint="eastAsia"/>
          <w:bCs/>
          <w:sz w:val="24"/>
          <w:szCs w:val="24"/>
        </w:rPr>
        <w:t>该理论可以通过真实场景分析及执行结果预测等方式删减一批冗余或者无效测试用例，在不影响测试效果的情况下，简化测试用例集，降低测试成本。另外，可以提供一系列排序方案，例如基于故障覆盖的测试排序和基于最小切换成本的测试排序等方式</w:t>
      </w:r>
      <w:r>
        <w:rPr>
          <w:sz w:val="24"/>
          <w:szCs w:val="24"/>
        </w:rPr>
        <w:t>。</w:t>
      </w:r>
    </w:p>
    <w:p w14:paraId="228B9A3E" w14:textId="77777777" w:rsidR="00C94B06" w:rsidRDefault="00C554F8">
      <w:pPr>
        <w:pStyle w:val="4"/>
        <w:ind w:firstLine="420"/>
      </w:pPr>
      <w:r>
        <w:rPr>
          <w:rFonts w:hint="eastAsia"/>
        </w:rPr>
        <w:t>2.2.3</w:t>
      </w:r>
      <w:r>
        <w:rPr>
          <w:rFonts w:hint="eastAsia"/>
        </w:rPr>
        <w:t>开发自动化的测试用例执行工具及建立执行结果判定方法体系</w:t>
      </w:r>
    </w:p>
    <w:p w14:paraId="60A8F757" w14:textId="77777777" w:rsidR="00C94B06" w:rsidRDefault="00C554F8">
      <w:pPr>
        <w:spacing w:line="360" w:lineRule="auto"/>
        <w:ind w:firstLine="420"/>
        <w:rPr>
          <w:sz w:val="24"/>
          <w:szCs w:val="24"/>
        </w:rPr>
      </w:pPr>
      <w:r>
        <w:rPr>
          <w:rFonts w:hint="eastAsia"/>
          <w:sz w:val="24"/>
          <w:szCs w:val="24"/>
        </w:rPr>
        <w:t>为了提升测试执行的效率，我们拟开发出一套自动化的测试用例执行工具，代替人工执行，在模拟测试平台上批量高速执行测试用例，测试执行自动化是智能测试的发展趋势，另外，针对智能化软件系统执行结果判定困难的问题，我们拟建立执行结果判定方法体系，例如，寻找待测软件的蜕变关系，智能化对执行结果进行有效判定。智能化的结果判定是一项复杂的工作，我们会根据实际情况，尽可能的对执行结果进行有效判定，对于缺乏蜕变关系，</w:t>
      </w:r>
      <w:r>
        <w:rPr>
          <w:rFonts w:hint="eastAsia"/>
          <w:sz w:val="24"/>
          <w:szCs w:val="24"/>
        </w:rPr>
        <w:t xml:space="preserve"> </w:t>
      </w:r>
      <w:r>
        <w:rPr>
          <w:rFonts w:hint="eastAsia"/>
          <w:sz w:val="24"/>
          <w:szCs w:val="24"/>
        </w:rPr>
        <w:t>或者是蜕变关系不明确的情况，可能采用机器学习的方式，对执行结果进行预判定或者部分判定，继而使用人力或者其他方式进行逐一分析。具体目标如下：</w:t>
      </w:r>
    </w:p>
    <w:p w14:paraId="4D25B4FF" w14:textId="77777777" w:rsidR="00C94B06" w:rsidRDefault="00C554F8">
      <w:pPr>
        <w:snapToGrid w:val="0"/>
        <w:spacing w:line="360" w:lineRule="auto"/>
        <w:ind w:left="6"/>
        <w:rPr>
          <w:sz w:val="24"/>
          <w:szCs w:val="24"/>
        </w:rPr>
      </w:pPr>
      <w:r>
        <w:rPr>
          <w:rFonts w:hint="eastAsia"/>
          <w:b/>
          <w:sz w:val="24"/>
          <w:szCs w:val="24"/>
        </w:rPr>
        <w:lastRenderedPageBreak/>
        <w:t>（</w:t>
      </w:r>
      <w:r>
        <w:rPr>
          <w:rFonts w:hint="eastAsia"/>
          <w:b/>
          <w:sz w:val="24"/>
          <w:szCs w:val="24"/>
        </w:rPr>
        <w:t>1</w:t>
      </w:r>
      <w:r>
        <w:rPr>
          <w:rFonts w:hint="eastAsia"/>
          <w:b/>
          <w:sz w:val="24"/>
          <w:szCs w:val="24"/>
        </w:rPr>
        <w:t>）归纳出可自动或者直观判断系统行为是否正确的场景或条件</w:t>
      </w:r>
      <w:r>
        <w:rPr>
          <w:b/>
          <w:sz w:val="24"/>
          <w:szCs w:val="24"/>
        </w:rPr>
        <w:t>：</w:t>
      </w:r>
      <w:r>
        <w:rPr>
          <w:sz w:val="24"/>
          <w:szCs w:val="24"/>
        </w:rPr>
        <w:t xml:space="preserve"> </w:t>
      </w:r>
      <w:r>
        <w:rPr>
          <w:rFonts w:hint="eastAsia"/>
          <w:sz w:val="24"/>
          <w:szCs w:val="24"/>
        </w:rPr>
        <w:t>该目标可以通过对一批易于直观判断执行结果的软件或场景进行归纳，自动判断或直观判断并不是一定不适用于智能化软件的执行判定的，相反在某些场景或某些条件下，直观判断或自动判断却是最有效的方法，我们需要归纳出适合于此的场景或条件。</w:t>
      </w:r>
    </w:p>
    <w:p w14:paraId="3A9D8629"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）建立基于蜕变</w:t>
      </w:r>
      <w:r>
        <w:rPr>
          <w:b/>
          <w:sz w:val="24"/>
          <w:szCs w:val="24"/>
        </w:rPr>
        <w:t>测试的</w:t>
      </w:r>
      <w:r>
        <w:rPr>
          <w:rFonts w:hint="eastAsia"/>
          <w:b/>
          <w:sz w:val="24"/>
          <w:szCs w:val="24"/>
        </w:rPr>
        <w:t>智能化软件</w:t>
      </w:r>
      <w:r>
        <w:rPr>
          <w:b/>
          <w:sz w:val="24"/>
          <w:szCs w:val="24"/>
        </w:rPr>
        <w:t>系统的测试结果验证技术</w:t>
      </w:r>
      <w:r>
        <w:rPr>
          <w:rFonts w:hint="eastAsia"/>
          <w:b/>
          <w:sz w:val="24"/>
          <w:szCs w:val="24"/>
        </w:rPr>
        <w:t>体系</w:t>
      </w:r>
      <w:r>
        <w:rPr>
          <w:b/>
          <w:sz w:val="24"/>
          <w:szCs w:val="24"/>
        </w:rPr>
        <w:t>：</w:t>
      </w:r>
      <w:r>
        <w:rPr>
          <w:sz w:val="24"/>
          <w:szCs w:val="24"/>
        </w:rPr>
        <w:t xml:space="preserve"> </w:t>
      </w:r>
      <w:r>
        <w:rPr>
          <w:rFonts w:hint="eastAsia"/>
          <w:sz w:val="24"/>
          <w:szCs w:val="24"/>
        </w:rPr>
        <w:t>该体系可以指导测试人员快速识别出隐藏在智能化软件系统内部的蜕变关系，另外可以提高测试人员在蜕变测试结果验证方面的工作效率。</w:t>
      </w:r>
    </w:p>
    <w:p w14:paraId="48309F79" w14:textId="77777777" w:rsidR="00C94B06" w:rsidRDefault="00C554F8">
      <w:pPr>
        <w:pStyle w:val="4"/>
        <w:ind w:firstLine="420"/>
      </w:pPr>
      <w:r>
        <w:rPr>
          <w:rFonts w:hint="eastAsia"/>
        </w:rPr>
        <w:t>2.2.4</w:t>
      </w:r>
      <w:r>
        <w:rPr>
          <w:rFonts w:hint="eastAsia"/>
        </w:rPr>
        <w:t>提出科学的智能化软件测试的评估指标及故障处理流程</w:t>
      </w:r>
      <w:r>
        <w:rPr>
          <w:rFonts w:hint="eastAsia"/>
        </w:rPr>
        <w:tab/>
      </w:r>
    </w:p>
    <w:p w14:paraId="0C62B0DD"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我们拟提出</w:t>
      </w:r>
      <w:r>
        <w:rPr>
          <w:rFonts w:hint="eastAsia"/>
          <w:sz w:val="24"/>
          <w:szCs w:val="24"/>
        </w:rPr>
        <w:t>科学的智能化软件评估指标</w:t>
      </w:r>
      <w:r>
        <w:rPr>
          <w:rFonts w:asciiTheme="minorEastAsia" w:eastAsiaTheme="minorEastAsia" w:hAnsiTheme="minorEastAsia" w:cstheme="minorEastAsia" w:hint="eastAsia"/>
          <w:sz w:val="24"/>
          <w:szCs w:val="24"/>
        </w:rPr>
        <w:t>，包括测试充分性与测试集充分性的两种评估，智能化软件与传统软件存在诸多不同，意味着传统软件的评估体系往往并不适用于智能化软件的评估。我们拟从科学性角度提出一种新的面向智能化软件测试的评估指标，并给出其合理性、科学性与适用性说明，并应用其对我们的测试方法进行有效评估，对于评估结果进行合理分析，并通过合理比较的方式，提出我们数据驱动式测试方法的长处与不足。主要目标如下：</w:t>
      </w:r>
    </w:p>
    <w:p w14:paraId="4127C1D6" w14:textId="77777777" w:rsidR="00C94B06" w:rsidRDefault="00C554F8">
      <w:pPr>
        <w:snapToGrid w:val="0"/>
        <w:spacing w:line="360" w:lineRule="auto"/>
        <w:ind w:left="6"/>
        <w:rPr>
          <w:b/>
          <w:sz w:val="24"/>
          <w:szCs w:val="24"/>
        </w:rPr>
      </w:pPr>
      <w:r>
        <w:rPr>
          <w:rFonts w:hint="eastAsia"/>
          <w:b/>
          <w:sz w:val="24"/>
          <w:szCs w:val="24"/>
        </w:rPr>
        <w:t>（</w:t>
      </w:r>
      <w:r>
        <w:rPr>
          <w:rFonts w:hint="eastAsia"/>
          <w:b/>
          <w:sz w:val="24"/>
          <w:szCs w:val="24"/>
        </w:rPr>
        <w:t>1</w:t>
      </w:r>
      <w:r>
        <w:rPr>
          <w:rFonts w:hint="eastAsia"/>
          <w:b/>
          <w:sz w:val="24"/>
          <w:szCs w:val="24"/>
        </w:rPr>
        <w:t>）</w:t>
      </w:r>
      <w:r>
        <w:rPr>
          <w:b/>
          <w:sz w:val="24"/>
          <w:szCs w:val="24"/>
        </w:rPr>
        <w:t>提出测试充分性的评估指标：</w:t>
      </w:r>
      <w:r>
        <w:rPr>
          <w:sz w:val="24"/>
          <w:szCs w:val="24"/>
        </w:rPr>
        <w:t>传统软件的测试充分性度量指标可以评估</w:t>
      </w:r>
      <w:r>
        <w:rPr>
          <w:rFonts w:hint="eastAsia"/>
          <w:sz w:val="24"/>
          <w:szCs w:val="24"/>
        </w:rPr>
        <w:t>智能化软件</w:t>
      </w:r>
      <w:r>
        <w:rPr>
          <w:sz w:val="24"/>
          <w:szCs w:val="24"/>
        </w:rPr>
        <w:t>中代码部分的测试充分性，不能对决策模型进行有效的评估。为此，借鉴传统软件测试充分性评估指标的提出思路，并结合决策模型的特点，提出适用于</w:t>
      </w:r>
      <w:r>
        <w:rPr>
          <w:rFonts w:hint="eastAsia"/>
          <w:sz w:val="24"/>
          <w:szCs w:val="24"/>
        </w:rPr>
        <w:t>智能化软件</w:t>
      </w:r>
      <w:r>
        <w:rPr>
          <w:sz w:val="24"/>
          <w:szCs w:val="24"/>
        </w:rPr>
        <w:t>的测试充分性指标。</w:t>
      </w:r>
    </w:p>
    <w:p w14:paraId="2D440762" w14:textId="77777777" w:rsidR="00C94B06" w:rsidRDefault="00C554F8">
      <w:pPr>
        <w:snapToGrid w:val="0"/>
        <w:spacing w:line="360" w:lineRule="auto"/>
        <w:ind w:left="6"/>
        <w:rPr>
          <w:bCs/>
          <w:sz w:val="24"/>
          <w:szCs w:val="24"/>
        </w:rPr>
      </w:pPr>
      <w:r>
        <w:rPr>
          <w:rFonts w:hint="eastAsia"/>
          <w:b/>
          <w:sz w:val="24"/>
          <w:szCs w:val="24"/>
        </w:rPr>
        <w:t>（</w:t>
      </w:r>
      <w:r>
        <w:rPr>
          <w:rFonts w:hint="eastAsia"/>
          <w:b/>
          <w:sz w:val="24"/>
          <w:szCs w:val="24"/>
        </w:rPr>
        <w:t>2</w:t>
      </w:r>
      <w:r>
        <w:rPr>
          <w:rFonts w:hint="eastAsia"/>
          <w:b/>
          <w:sz w:val="24"/>
          <w:szCs w:val="24"/>
        </w:rPr>
        <w:t>）</w:t>
      </w:r>
      <w:r>
        <w:rPr>
          <w:b/>
          <w:sz w:val="24"/>
          <w:szCs w:val="24"/>
        </w:rPr>
        <w:t>提出测试用例集充分性的评估指标：</w:t>
      </w:r>
      <w:r>
        <w:rPr>
          <w:sz w:val="24"/>
          <w:szCs w:val="24"/>
        </w:rPr>
        <w:t>变异分析</w:t>
      </w:r>
      <w:r>
        <w:rPr>
          <w:rFonts w:hint="eastAsia"/>
          <w:sz w:val="24"/>
          <w:szCs w:val="24"/>
        </w:rPr>
        <w:t>和覆盖准则</w:t>
      </w:r>
      <w:r>
        <w:rPr>
          <w:sz w:val="24"/>
          <w:szCs w:val="24"/>
        </w:rPr>
        <w:t>可以评估传统软件测试用例集的充分性，但由于缺少针对</w:t>
      </w:r>
      <w:r>
        <w:rPr>
          <w:rFonts w:hint="eastAsia"/>
          <w:sz w:val="24"/>
          <w:szCs w:val="24"/>
        </w:rPr>
        <w:t>智能化软件</w:t>
      </w:r>
      <w:r>
        <w:rPr>
          <w:sz w:val="24"/>
          <w:szCs w:val="24"/>
        </w:rPr>
        <w:t>的变异算子，</w:t>
      </w:r>
      <w:r>
        <w:rPr>
          <w:rFonts w:hint="eastAsia"/>
          <w:sz w:val="24"/>
          <w:szCs w:val="24"/>
        </w:rPr>
        <w:t>变异分析</w:t>
      </w:r>
      <w:r>
        <w:rPr>
          <w:sz w:val="24"/>
          <w:szCs w:val="24"/>
        </w:rPr>
        <w:t>技术不能直接运用到</w:t>
      </w:r>
      <w:r>
        <w:rPr>
          <w:rFonts w:hint="eastAsia"/>
          <w:sz w:val="24"/>
          <w:szCs w:val="24"/>
        </w:rPr>
        <w:t>智能化软件</w:t>
      </w:r>
      <w:r>
        <w:rPr>
          <w:sz w:val="24"/>
          <w:szCs w:val="24"/>
        </w:rPr>
        <w:t>测试中。为了解决这一问题，分析以往的测试历史，提取故障模式，总结面向</w:t>
      </w:r>
      <w:r>
        <w:rPr>
          <w:rFonts w:hint="eastAsia"/>
          <w:sz w:val="24"/>
          <w:szCs w:val="24"/>
        </w:rPr>
        <w:t>智能化软件</w:t>
      </w:r>
      <w:r>
        <w:rPr>
          <w:sz w:val="24"/>
          <w:szCs w:val="24"/>
        </w:rPr>
        <w:t>的变异算子。</w:t>
      </w:r>
    </w:p>
    <w:p w14:paraId="25DC0FDF" w14:textId="77777777" w:rsidR="00C94B06" w:rsidRDefault="00C554F8">
      <w:pPr>
        <w:snapToGrid w:val="0"/>
        <w:spacing w:line="360" w:lineRule="auto"/>
        <w:ind w:firstLine="420"/>
        <w:rPr>
          <w:bCs/>
          <w:sz w:val="24"/>
          <w:szCs w:val="24"/>
        </w:rPr>
      </w:pPr>
      <w:r>
        <w:rPr>
          <w:rFonts w:hint="eastAsia"/>
          <w:sz w:val="24"/>
          <w:szCs w:val="24"/>
        </w:rPr>
        <w:t>对于测试中暴露出的问题，我们拟提出一套科学的故障处理流程，利用传统软件测试方法中故障定位的相关研究来指导智能化软件故障定位的工作，利用较少的额外的测试集和历史测试结果分析，以及对测试模型的研究来尽可能的准确定位出故障的可能原因，故障的可能的触发方式，可能存在的模块位置，可采取的对应解决方案等，</w:t>
      </w:r>
      <w:r>
        <w:rPr>
          <w:rFonts w:asciiTheme="minorEastAsia" w:eastAsiaTheme="minorEastAsia" w:hAnsiTheme="minorEastAsia" w:cstheme="minorEastAsia" w:hint="eastAsia"/>
          <w:sz w:val="24"/>
          <w:szCs w:val="24"/>
        </w:rPr>
        <w:t>具体目标如下</w:t>
      </w:r>
      <w:r>
        <w:rPr>
          <w:rFonts w:hint="eastAsia"/>
          <w:bCs/>
          <w:sz w:val="24"/>
          <w:szCs w:val="24"/>
        </w:rPr>
        <w:t>：</w:t>
      </w:r>
    </w:p>
    <w:p w14:paraId="0659AC9E" w14:textId="77777777" w:rsidR="00C94B06" w:rsidRDefault="00C554F8">
      <w:pPr>
        <w:snapToGrid w:val="0"/>
        <w:spacing w:line="360" w:lineRule="auto"/>
        <w:ind w:left="6"/>
        <w:rPr>
          <w:sz w:val="24"/>
          <w:szCs w:val="24"/>
        </w:rPr>
      </w:pPr>
      <w:r>
        <w:rPr>
          <w:rFonts w:hint="eastAsia"/>
          <w:b/>
          <w:sz w:val="24"/>
          <w:szCs w:val="24"/>
        </w:rPr>
        <w:lastRenderedPageBreak/>
        <w:t>（</w:t>
      </w:r>
      <w:r>
        <w:rPr>
          <w:rFonts w:hint="eastAsia"/>
          <w:b/>
          <w:sz w:val="24"/>
          <w:szCs w:val="24"/>
        </w:rPr>
        <w:t>1</w:t>
      </w:r>
      <w:r>
        <w:rPr>
          <w:rFonts w:hint="eastAsia"/>
          <w:b/>
          <w:sz w:val="24"/>
          <w:szCs w:val="24"/>
        </w:rPr>
        <w:t>）建立</w:t>
      </w:r>
      <w:r>
        <w:rPr>
          <w:b/>
          <w:sz w:val="24"/>
          <w:szCs w:val="24"/>
        </w:rPr>
        <w:t>智能</w:t>
      </w:r>
      <w:r>
        <w:rPr>
          <w:rFonts w:hint="eastAsia"/>
          <w:b/>
          <w:sz w:val="24"/>
          <w:szCs w:val="24"/>
        </w:rPr>
        <w:t>化</w:t>
      </w:r>
      <w:r>
        <w:rPr>
          <w:b/>
          <w:sz w:val="24"/>
          <w:szCs w:val="24"/>
        </w:rPr>
        <w:t>软件系统的</w:t>
      </w:r>
      <w:r>
        <w:rPr>
          <w:rFonts w:hint="eastAsia"/>
          <w:b/>
          <w:sz w:val="24"/>
          <w:szCs w:val="24"/>
        </w:rPr>
        <w:t>历史</w:t>
      </w:r>
      <w:r>
        <w:rPr>
          <w:b/>
          <w:sz w:val="24"/>
          <w:szCs w:val="24"/>
        </w:rPr>
        <w:t>故障</w:t>
      </w:r>
      <w:r>
        <w:rPr>
          <w:rFonts w:hint="eastAsia"/>
          <w:b/>
          <w:sz w:val="24"/>
          <w:szCs w:val="24"/>
        </w:rPr>
        <w:t>库</w:t>
      </w:r>
      <w:r>
        <w:rPr>
          <w:b/>
          <w:sz w:val="24"/>
          <w:szCs w:val="24"/>
        </w:rPr>
        <w:t>：</w:t>
      </w:r>
      <w:r>
        <w:rPr>
          <w:rFonts w:hint="eastAsia"/>
          <w:bCs/>
          <w:sz w:val="24"/>
          <w:szCs w:val="24"/>
        </w:rPr>
        <w:t>该库对业界</w:t>
      </w:r>
      <w:r>
        <w:rPr>
          <w:rFonts w:hint="eastAsia"/>
          <w:sz w:val="24"/>
          <w:szCs w:val="24"/>
        </w:rPr>
        <w:t>智能化软件</w:t>
      </w:r>
      <w:r>
        <w:rPr>
          <w:sz w:val="24"/>
          <w:szCs w:val="24"/>
        </w:rPr>
        <w:t>系统的故障</w:t>
      </w:r>
      <w:r>
        <w:rPr>
          <w:rFonts w:hint="eastAsia"/>
          <w:sz w:val="24"/>
          <w:szCs w:val="24"/>
        </w:rPr>
        <w:t>出现位置，时间，存在形式，故障类型与特点，修复手段等内容进行详细记录，通过对历史数据的分析可对当前软件系统测试进行良好的指导意义。</w:t>
      </w:r>
    </w:p>
    <w:p w14:paraId="393FCB44"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2</w:t>
      </w:r>
      <w:r>
        <w:rPr>
          <w:rFonts w:hint="eastAsia"/>
          <w:b/>
          <w:sz w:val="24"/>
          <w:szCs w:val="24"/>
        </w:rPr>
        <w:t>）构建</w:t>
      </w:r>
      <w:r>
        <w:rPr>
          <w:b/>
          <w:sz w:val="24"/>
          <w:szCs w:val="24"/>
        </w:rPr>
        <w:t>智能</w:t>
      </w:r>
      <w:r>
        <w:rPr>
          <w:rFonts w:hint="eastAsia"/>
          <w:b/>
          <w:sz w:val="24"/>
          <w:szCs w:val="24"/>
        </w:rPr>
        <w:t>化</w:t>
      </w:r>
      <w:r>
        <w:rPr>
          <w:b/>
          <w:sz w:val="24"/>
          <w:szCs w:val="24"/>
        </w:rPr>
        <w:t>软件系统的故障检测</w:t>
      </w:r>
      <w:r>
        <w:rPr>
          <w:rFonts w:hint="eastAsia"/>
          <w:b/>
          <w:sz w:val="24"/>
          <w:szCs w:val="24"/>
        </w:rPr>
        <w:t>方法体系</w:t>
      </w:r>
      <w:r>
        <w:rPr>
          <w:b/>
          <w:sz w:val="24"/>
          <w:szCs w:val="24"/>
        </w:rPr>
        <w:t>：</w:t>
      </w:r>
      <w:r>
        <w:rPr>
          <w:rFonts w:hint="eastAsia"/>
          <w:sz w:val="24"/>
          <w:szCs w:val="24"/>
        </w:rPr>
        <w:t>该体系包含一系列针对智能化软件系统测试报告的故障检测方法，每一种方法在特定场景下可检测出隐藏在测试中的软件故障，并对这些方法加以整合，构建一个丰富的故障检测方法体系</w:t>
      </w:r>
      <w:r>
        <w:rPr>
          <w:sz w:val="24"/>
          <w:szCs w:val="24"/>
        </w:rPr>
        <w:t>。</w:t>
      </w:r>
    </w:p>
    <w:p w14:paraId="5F65CD70" w14:textId="77777777" w:rsidR="00C94B06" w:rsidRDefault="00C554F8">
      <w:pPr>
        <w:snapToGrid w:val="0"/>
        <w:spacing w:line="360" w:lineRule="auto"/>
        <w:ind w:left="6"/>
        <w:rPr>
          <w:rFonts w:ascii="黑体" w:eastAsia="黑体" w:hAnsi="黑体" w:cs="黑体"/>
          <w:b/>
          <w:bCs/>
          <w:sz w:val="24"/>
          <w:szCs w:val="24"/>
        </w:rPr>
      </w:pPr>
      <w:r>
        <w:rPr>
          <w:rFonts w:hint="eastAsia"/>
          <w:b/>
          <w:sz w:val="24"/>
          <w:szCs w:val="24"/>
        </w:rPr>
        <w:t>（</w:t>
      </w:r>
      <w:r>
        <w:rPr>
          <w:rFonts w:hint="eastAsia"/>
          <w:b/>
          <w:sz w:val="24"/>
          <w:szCs w:val="24"/>
        </w:rPr>
        <w:t>3</w:t>
      </w:r>
      <w:r>
        <w:rPr>
          <w:rFonts w:hint="eastAsia"/>
          <w:b/>
          <w:sz w:val="24"/>
          <w:szCs w:val="24"/>
        </w:rPr>
        <w:t>）提出智能化软件系统的故障定位算法</w:t>
      </w:r>
      <w:r>
        <w:rPr>
          <w:b/>
          <w:sz w:val="24"/>
          <w:szCs w:val="24"/>
        </w:rPr>
        <w:t>：</w:t>
      </w:r>
      <w:r>
        <w:rPr>
          <w:rFonts w:hint="eastAsia"/>
          <w:bCs/>
          <w:sz w:val="24"/>
          <w:szCs w:val="24"/>
        </w:rPr>
        <w:t>该算法可对测试报告中识别检测出的软件故障进行功能定位或模块定位，尽可能重现故障，掌握故障发生的场景及环境。</w:t>
      </w:r>
    </w:p>
    <w:p w14:paraId="5F872471" w14:textId="77777777" w:rsidR="00C94B06" w:rsidRDefault="00C554F8">
      <w:pPr>
        <w:pStyle w:val="4"/>
        <w:ind w:firstLine="420"/>
      </w:pPr>
      <w:r>
        <w:rPr>
          <w:rFonts w:hint="eastAsia"/>
        </w:rPr>
        <w:t>2.2.5</w:t>
      </w:r>
      <w:r>
        <w:rPr>
          <w:rFonts w:hint="eastAsia"/>
        </w:rPr>
        <w:t>制定基于测试报告的故障修复策略及安全漏洞的处理策略</w:t>
      </w:r>
    </w:p>
    <w:p w14:paraId="5E8DEC53" w14:textId="77777777" w:rsidR="00C94B06" w:rsidRDefault="00C554F8">
      <w:pPr>
        <w:snapToGrid w:val="0"/>
        <w:spacing w:line="360" w:lineRule="auto"/>
        <w:ind w:firstLine="420"/>
        <w:rPr>
          <w:sz w:val="24"/>
          <w:szCs w:val="24"/>
        </w:rPr>
      </w:pPr>
      <w:r>
        <w:rPr>
          <w:rFonts w:hint="eastAsia"/>
          <w:sz w:val="24"/>
          <w:szCs w:val="24"/>
        </w:rPr>
        <w:t>故障修复技术在软件测试领域是一个备受关注的研究问题，我们拟利用传统软件测试领域的故障修复技术，分析智能化软件系统的故障特征以及参考智能化软件系统历史故障库的故障恢复日志等，制定基于测试报告的故障修复策略。</w:t>
      </w:r>
    </w:p>
    <w:p w14:paraId="05B00DDD" w14:textId="77777777" w:rsidR="00C94B06" w:rsidRDefault="00C554F8">
      <w:pPr>
        <w:snapToGrid w:val="0"/>
        <w:spacing w:line="360" w:lineRule="auto"/>
        <w:ind w:firstLine="420"/>
        <w:rPr>
          <w:sz w:val="24"/>
          <w:szCs w:val="24"/>
        </w:rPr>
      </w:pPr>
      <w:r>
        <w:rPr>
          <w:rFonts w:hint="eastAsia"/>
          <w:sz w:val="24"/>
          <w:szCs w:val="24"/>
        </w:rPr>
        <w:t>研究安全缺陷报告有助于我们发现软件安全漏洞，我们拟制定基于安全报告的安全漏洞识别，检测，定位策略，研究如何充分挖掘可用的信息，提高自动化测试和维护的效率，在后期的软件开发中，指导开发人员消除安全漏洞。帮助软件开发团队提高生产力，提升软件质量。具体目标如下：</w:t>
      </w:r>
    </w:p>
    <w:p w14:paraId="4E10855E" w14:textId="77777777" w:rsidR="00C94B06" w:rsidRDefault="00C554F8">
      <w:pPr>
        <w:snapToGrid w:val="0"/>
        <w:spacing w:line="360" w:lineRule="auto"/>
        <w:ind w:left="6"/>
        <w:rPr>
          <w:rFonts w:ascii="黑体" w:eastAsia="黑体" w:hAnsi="黑体" w:cs="黑体"/>
          <w:b/>
          <w:bCs/>
          <w:sz w:val="24"/>
          <w:szCs w:val="24"/>
        </w:rPr>
      </w:pPr>
      <w:r>
        <w:rPr>
          <w:rFonts w:hint="eastAsia"/>
          <w:b/>
          <w:sz w:val="24"/>
          <w:szCs w:val="24"/>
        </w:rPr>
        <w:t>（</w:t>
      </w:r>
      <w:r>
        <w:rPr>
          <w:rFonts w:hint="eastAsia"/>
          <w:b/>
          <w:sz w:val="24"/>
          <w:szCs w:val="24"/>
        </w:rPr>
        <w:t>1</w:t>
      </w:r>
      <w:r>
        <w:rPr>
          <w:rFonts w:hint="eastAsia"/>
          <w:b/>
          <w:sz w:val="24"/>
          <w:szCs w:val="24"/>
        </w:rPr>
        <w:t>）缺陷报告分派的预期目标</w:t>
      </w:r>
      <w:r>
        <w:rPr>
          <w:b/>
          <w:sz w:val="24"/>
          <w:szCs w:val="24"/>
        </w:rPr>
        <w:t>：</w:t>
      </w:r>
      <w:r>
        <w:rPr>
          <w:rFonts w:ascii="宋体" w:hAnsi="宋体" w:hint="eastAsia"/>
          <w:sz w:val="24"/>
          <w:szCs w:val="24"/>
        </w:rPr>
        <w:t>建立基于社交网络的</w:t>
      </w:r>
      <w:r>
        <w:rPr>
          <w:rFonts w:ascii="宋体" w:hAnsi="宋体"/>
          <w:sz w:val="24"/>
          <w:szCs w:val="24"/>
        </w:rPr>
        <w:t>缺陷报告自动分派</w:t>
      </w:r>
      <w:r>
        <w:rPr>
          <w:rFonts w:ascii="宋体" w:hAnsi="宋体" w:hint="eastAsia"/>
          <w:sz w:val="24"/>
          <w:szCs w:val="24"/>
        </w:rPr>
        <w:t>模型，</w:t>
      </w:r>
      <w:r>
        <w:rPr>
          <w:rFonts w:ascii="宋体" w:hAnsi="宋体"/>
          <w:sz w:val="24"/>
          <w:szCs w:val="24"/>
        </w:rPr>
        <w:t>挖掘开发人员之间的潜在合作关系</w:t>
      </w:r>
      <w:r>
        <w:rPr>
          <w:rFonts w:ascii="宋体" w:hAnsi="宋体" w:hint="eastAsia"/>
          <w:sz w:val="24"/>
          <w:szCs w:val="24"/>
        </w:rPr>
        <w:t>,为缺陷</w:t>
      </w:r>
      <w:r>
        <w:rPr>
          <w:rFonts w:ascii="宋体" w:hAnsi="宋体"/>
          <w:sz w:val="24"/>
          <w:szCs w:val="24"/>
        </w:rPr>
        <w:t>报告，</w:t>
      </w:r>
      <w:r>
        <w:rPr>
          <w:rFonts w:ascii="宋体" w:hAnsi="宋体" w:hint="eastAsia"/>
          <w:sz w:val="24"/>
          <w:szCs w:val="24"/>
        </w:rPr>
        <w:t>指派</w:t>
      </w:r>
      <w:r>
        <w:rPr>
          <w:rFonts w:ascii="宋体" w:hAnsi="宋体"/>
          <w:sz w:val="24"/>
          <w:szCs w:val="24"/>
        </w:rPr>
        <w:t>相关知识领域的合适的开发人员进行修复</w:t>
      </w:r>
      <w:r>
        <w:rPr>
          <w:rFonts w:hint="eastAsia"/>
          <w:bCs/>
          <w:sz w:val="24"/>
          <w:szCs w:val="24"/>
        </w:rPr>
        <w:t>。</w:t>
      </w:r>
    </w:p>
    <w:p w14:paraId="6AD935D2" w14:textId="77777777" w:rsidR="00C94B06" w:rsidRDefault="00C554F8">
      <w:pPr>
        <w:snapToGrid w:val="0"/>
        <w:spacing w:line="360" w:lineRule="auto"/>
        <w:ind w:left="6"/>
        <w:rPr>
          <w:rFonts w:ascii="黑体" w:eastAsia="黑体" w:hAnsi="黑体" w:cs="黑体"/>
          <w:b/>
          <w:bCs/>
          <w:sz w:val="24"/>
          <w:szCs w:val="24"/>
        </w:rPr>
      </w:pPr>
      <w:r>
        <w:rPr>
          <w:rFonts w:hint="eastAsia"/>
          <w:b/>
          <w:sz w:val="24"/>
          <w:szCs w:val="24"/>
        </w:rPr>
        <w:t>（</w:t>
      </w:r>
      <w:r>
        <w:rPr>
          <w:rFonts w:hint="eastAsia"/>
          <w:b/>
          <w:sz w:val="24"/>
          <w:szCs w:val="24"/>
        </w:rPr>
        <w:t>2</w:t>
      </w:r>
      <w:r>
        <w:rPr>
          <w:rFonts w:hint="eastAsia"/>
          <w:b/>
          <w:sz w:val="24"/>
          <w:szCs w:val="24"/>
        </w:rPr>
        <w:t>）安全缺陷报告识别的目标</w:t>
      </w:r>
      <w:r>
        <w:rPr>
          <w:b/>
          <w:sz w:val="24"/>
          <w:szCs w:val="24"/>
        </w:rPr>
        <w:t>：</w:t>
      </w:r>
      <w:r>
        <w:rPr>
          <w:rFonts w:ascii="宋体" w:hAnsi="宋体" w:hint="eastAsia"/>
          <w:sz w:val="24"/>
          <w:szCs w:val="24"/>
        </w:rPr>
        <w:t>能够</w:t>
      </w:r>
      <w:r>
        <w:rPr>
          <w:rFonts w:ascii="宋体" w:hAnsi="宋体"/>
          <w:sz w:val="24"/>
          <w:szCs w:val="24"/>
        </w:rPr>
        <w:t>在大量缺陷报告中有效识别安全相关的缺陷报告</w:t>
      </w:r>
      <w:r>
        <w:rPr>
          <w:rFonts w:hint="eastAsia"/>
          <w:bCs/>
          <w:sz w:val="24"/>
          <w:szCs w:val="24"/>
        </w:rPr>
        <w:t>。</w:t>
      </w:r>
    </w:p>
    <w:p w14:paraId="29F2AEDA" w14:textId="77777777" w:rsidR="00C94B06" w:rsidRDefault="00C554F8">
      <w:pPr>
        <w:snapToGrid w:val="0"/>
        <w:spacing w:line="360" w:lineRule="auto"/>
        <w:ind w:left="6"/>
        <w:rPr>
          <w:sz w:val="24"/>
          <w:szCs w:val="24"/>
        </w:rPr>
      </w:pPr>
      <w:r>
        <w:rPr>
          <w:rFonts w:hint="eastAsia"/>
          <w:b/>
          <w:sz w:val="24"/>
          <w:szCs w:val="24"/>
        </w:rPr>
        <w:t>（</w:t>
      </w:r>
      <w:r>
        <w:rPr>
          <w:rFonts w:hint="eastAsia"/>
          <w:b/>
          <w:sz w:val="24"/>
          <w:szCs w:val="24"/>
        </w:rPr>
        <w:t>3</w:t>
      </w:r>
      <w:r>
        <w:rPr>
          <w:rFonts w:hint="eastAsia"/>
          <w:b/>
          <w:sz w:val="24"/>
          <w:szCs w:val="24"/>
        </w:rPr>
        <w:t>）故障</w:t>
      </w:r>
      <w:r>
        <w:rPr>
          <w:b/>
          <w:sz w:val="24"/>
          <w:szCs w:val="24"/>
        </w:rPr>
        <w:t>定位的预期目标：</w:t>
      </w:r>
      <w:r>
        <w:rPr>
          <w:rFonts w:ascii="宋体" w:hAnsi="宋体" w:hint="eastAsia"/>
          <w:sz w:val="24"/>
          <w:szCs w:val="24"/>
        </w:rPr>
        <w:t>建立基于缺陷报告的故障定位模型，</w:t>
      </w:r>
      <w:r>
        <w:rPr>
          <w:rFonts w:ascii="Arial" w:hAnsi="Arial" w:cs="Arial" w:hint="eastAsia"/>
          <w:color w:val="191919"/>
          <w:sz w:val="24"/>
          <w:szCs w:val="24"/>
          <w:shd w:val="clear" w:color="auto" w:fill="FFFFFF"/>
        </w:rPr>
        <w:t>辅助开发人员</w:t>
      </w:r>
      <w:r>
        <w:rPr>
          <w:rFonts w:ascii="Arial" w:hAnsi="Arial" w:cs="Arial"/>
          <w:color w:val="191919"/>
          <w:sz w:val="24"/>
          <w:szCs w:val="24"/>
          <w:shd w:val="clear" w:color="auto" w:fill="FFFFFF"/>
        </w:rPr>
        <w:t>快速识别和修</w:t>
      </w:r>
      <w:r>
        <w:rPr>
          <w:rFonts w:ascii="Arial" w:hAnsi="Arial" w:cs="Arial" w:hint="eastAsia"/>
          <w:color w:val="191919"/>
          <w:sz w:val="24"/>
          <w:szCs w:val="24"/>
          <w:shd w:val="clear" w:color="auto" w:fill="FFFFFF"/>
        </w:rPr>
        <w:t>复</w:t>
      </w:r>
      <w:r>
        <w:rPr>
          <w:rFonts w:ascii="Arial" w:hAnsi="Arial" w:cs="Arial"/>
          <w:color w:val="191919"/>
          <w:sz w:val="24"/>
          <w:szCs w:val="24"/>
          <w:shd w:val="clear" w:color="auto" w:fill="FFFFFF"/>
        </w:rPr>
        <w:t>缺陷</w:t>
      </w:r>
      <w:r>
        <w:rPr>
          <w:rFonts w:ascii="Arial" w:hAnsi="Arial" w:cs="Arial" w:hint="eastAsia"/>
          <w:color w:val="191919"/>
          <w:sz w:val="24"/>
          <w:szCs w:val="24"/>
          <w:shd w:val="clear" w:color="auto" w:fill="FFFFFF"/>
        </w:rPr>
        <w:t>。</w:t>
      </w:r>
    </w:p>
    <w:p w14:paraId="5E2ABAE2" w14:textId="77777777" w:rsidR="00C94B06" w:rsidRDefault="00C554F8">
      <w:pPr>
        <w:pStyle w:val="4"/>
        <w:spacing w:line="360" w:lineRule="auto"/>
        <w:ind w:firstLine="420"/>
      </w:pPr>
      <w:r>
        <w:rPr>
          <w:rFonts w:hint="eastAsia"/>
        </w:rPr>
        <w:t>2.2.6</w:t>
      </w:r>
      <w:r>
        <w:rPr>
          <w:rFonts w:hint="eastAsia"/>
        </w:rPr>
        <w:t>建立数据驱动式的回归测试理论体系</w:t>
      </w:r>
    </w:p>
    <w:p w14:paraId="28505A34" w14:textId="77777777" w:rsidR="00C94B06" w:rsidRDefault="00C554F8">
      <w:pPr>
        <w:spacing w:line="360" w:lineRule="auto"/>
        <w:ind w:firstLine="420"/>
        <w:rPr>
          <w:rFonts w:ascii="宋体" w:cs="宋体"/>
          <w:sz w:val="24"/>
          <w:szCs w:val="24"/>
        </w:rPr>
      </w:pPr>
      <w:r>
        <w:rPr>
          <w:rFonts w:ascii="宋体" w:cs="宋体" w:hint="eastAsia"/>
          <w:sz w:val="24"/>
          <w:szCs w:val="24"/>
        </w:rPr>
        <w:t>我们拟建立一套完整的数据驱动式测试理论体系，对于软件生命周期中产生的数据和软件测试过程中产生的一系列数据，都作为数据驱动式测试方法的输</w:t>
      </w:r>
      <w:r>
        <w:rPr>
          <w:rFonts w:ascii="宋体" w:cs="宋体" w:hint="eastAsia"/>
          <w:sz w:val="24"/>
          <w:szCs w:val="24"/>
        </w:rPr>
        <w:lastRenderedPageBreak/>
        <w:t>入，进而建立集数据采集、数据筛选、数据处理、数据存储、数据挖掘、数据预测等诸多方法的理论体系，提取出与软件质量及测试相关的内容进而丰富数据驱动式测试技术，完善智能化软件测试框架，提升智能化软件测试能力。具体研究内容如下：</w:t>
      </w:r>
    </w:p>
    <w:p w14:paraId="2DA13829"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ascii="宋体" w:hAnsi="宋体" w:hint="eastAsia"/>
          <w:b/>
          <w:sz w:val="24"/>
          <w:szCs w:val="24"/>
        </w:rPr>
        <w:t>（1）建立高效的数据预处理流程</w:t>
      </w:r>
      <w:r>
        <w:rPr>
          <w:b/>
          <w:sz w:val="24"/>
          <w:szCs w:val="24"/>
        </w:rPr>
        <w:t>：</w:t>
      </w:r>
      <w:commentRangeStart w:id="29"/>
      <w:r>
        <w:rPr>
          <w:rFonts w:hint="eastAsia"/>
          <w:bCs/>
          <w:sz w:val="24"/>
          <w:szCs w:val="24"/>
        </w:rPr>
        <w:t>我们拟对软件生命周期及测试过程产生的数据进行采集与筛选，构建数据价值密度指标，对海量数据的价值密度及可挖掘程度进行细致刻画，剔除无效扰动信息，保留高价值数据，加以存储，并将不规则的文本信息规范化成可直接利用的数据信息</w:t>
      </w:r>
      <w:commentRangeEnd w:id="29"/>
      <w:r w:rsidR="007F5DEF">
        <w:rPr>
          <w:rStyle w:val="a7"/>
        </w:rPr>
        <w:commentReference w:id="29"/>
      </w:r>
      <w:r>
        <w:rPr>
          <w:rFonts w:hint="eastAsia"/>
          <w:bCs/>
          <w:sz w:val="24"/>
          <w:szCs w:val="24"/>
        </w:rPr>
        <w:t>。</w:t>
      </w:r>
    </w:p>
    <w:p w14:paraId="1CF44A5F"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hint="eastAsia"/>
          <w:b/>
          <w:bCs/>
          <w:sz w:val="24"/>
          <w:szCs w:val="24"/>
        </w:rPr>
        <w:t>（</w:t>
      </w:r>
      <w:r>
        <w:rPr>
          <w:rFonts w:hint="eastAsia"/>
          <w:b/>
          <w:bCs/>
          <w:sz w:val="24"/>
          <w:szCs w:val="24"/>
        </w:rPr>
        <w:t>2</w:t>
      </w:r>
      <w:r>
        <w:rPr>
          <w:rFonts w:hint="eastAsia"/>
          <w:b/>
          <w:bCs/>
          <w:sz w:val="24"/>
          <w:szCs w:val="24"/>
        </w:rPr>
        <w:t>）提出基于数据挖掘技术的数据处理技术：</w:t>
      </w:r>
      <w:r>
        <w:rPr>
          <w:rFonts w:hint="eastAsia"/>
          <w:sz w:val="24"/>
          <w:szCs w:val="24"/>
        </w:rPr>
        <w:t>我们拟利用数据挖掘技术，提取</w:t>
      </w:r>
      <w:commentRangeStart w:id="30"/>
      <w:r>
        <w:rPr>
          <w:rFonts w:hint="eastAsia"/>
          <w:sz w:val="24"/>
          <w:szCs w:val="24"/>
        </w:rPr>
        <w:t>数据集智能蕴含的数据价值</w:t>
      </w:r>
      <w:commentRangeEnd w:id="30"/>
      <w:r w:rsidR="00720536">
        <w:rPr>
          <w:rStyle w:val="a7"/>
        </w:rPr>
        <w:commentReference w:id="30"/>
      </w:r>
      <w:r>
        <w:rPr>
          <w:rFonts w:hint="eastAsia"/>
          <w:sz w:val="24"/>
          <w:szCs w:val="24"/>
        </w:rPr>
        <w:t>，构建合适的数据模型并应用适合的挖掘技术，对于每一类数据类型，与对应的数据挖掘技术，产生对应的数据提取结果。</w:t>
      </w:r>
    </w:p>
    <w:p w14:paraId="62D5F14E" w14:textId="77777777" w:rsidR="00C94B06" w:rsidRDefault="00C554F8">
      <w:pPr>
        <w:snapToGrid w:val="0"/>
        <w:spacing w:line="360" w:lineRule="auto"/>
        <w:ind w:left="6"/>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（3）建立回归测试体系：</w:t>
      </w:r>
      <w:r>
        <w:rPr>
          <w:rFonts w:asciiTheme="minorEastAsia" w:eastAsiaTheme="minorEastAsia" w:hAnsiTheme="minorEastAsia" w:cstheme="minorEastAsia" w:hint="eastAsia"/>
          <w:sz w:val="24"/>
          <w:szCs w:val="24"/>
        </w:rPr>
        <w:t>利用数据挖掘技术获取一定的</w:t>
      </w:r>
      <w:r>
        <w:rPr>
          <w:rFonts w:ascii="宋体" w:cs="宋体" w:hint="eastAsia"/>
          <w:sz w:val="24"/>
          <w:szCs w:val="24"/>
        </w:rPr>
        <w:t>数据信息之后，进而指导我们进行高效的回归测试，制定数据驱动式的回归测试框架，</w:t>
      </w:r>
      <w:proofErr w:type="gramStart"/>
      <w:r>
        <w:rPr>
          <w:rFonts w:ascii="宋体" w:cs="宋体" w:hint="eastAsia"/>
          <w:sz w:val="24"/>
          <w:szCs w:val="24"/>
        </w:rPr>
        <w:t>对之前</w:t>
      </w:r>
      <w:proofErr w:type="gramEnd"/>
      <w:r>
        <w:rPr>
          <w:rFonts w:ascii="宋体" w:cs="宋体" w:hint="eastAsia"/>
          <w:sz w:val="24"/>
          <w:szCs w:val="24"/>
        </w:rPr>
        <w:t>的测试阶段进行重新改进与优化，从而达到对智能化软件系统的高效测试。具体包括测试模型的改进、生成算法的优化、判定策略的完善和故障诊断与定位能力提升。</w:t>
      </w:r>
    </w:p>
    <w:p w14:paraId="44973286" w14:textId="77777777" w:rsidR="00C94B06" w:rsidRDefault="00C554F8">
      <w:pPr>
        <w:pStyle w:val="3"/>
        <w:ind w:firstLine="420"/>
        <w:rPr>
          <w:color w:val="0070C0"/>
        </w:rPr>
      </w:pPr>
      <w:r>
        <w:rPr>
          <w:color w:val="0070C0"/>
        </w:rPr>
        <w:t>2.</w:t>
      </w:r>
      <w:r>
        <w:rPr>
          <w:rFonts w:hint="eastAsia"/>
          <w:color w:val="0070C0"/>
        </w:rPr>
        <w:t>3</w:t>
      </w:r>
      <w:r>
        <w:rPr>
          <w:color w:val="0070C0"/>
        </w:rPr>
        <w:t xml:space="preserve"> </w:t>
      </w:r>
      <w:r>
        <w:rPr>
          <w:rFonts w:hint="eastAsia"/>
          <w:color w:val="0070C0"/>
        </w:rPr>
        <w:t>拟解决的关键科学问题</w:t>
      </w:r>
    </w:p>
    <w:p w14:paraId="777A1BD0" w14:textId="77777777" w:rsidR="00C94B06" w:rsidRDefault="00C554F8">
      <w:pPr>
        <w:pStyle w:val="4"/>
        <w:ind w:firstLine="420"/>
      </w:pPr>
      <w:r>
        <w:rPr>
          <w:rFonts w:hint="eastAsia"/>
        </w:rPr>
        <w:t>2.3.1</w:t>
      </w:r>
      <w:r>
        <w:rPr>
          <w:rFonts w:hint="eastAsia"/>
        </w:rPr>
        <w:t>智能化软件测试建模问题</w:t>
      </w:r>
    </w:p>
    <w:p w14:paraId="2289F24D" w14:textId="77777777" w:rsidR="00C94B06" w:rsidRDefault="00C554F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首先是智能化软件本身建模问题，智能化软件与普通软件存在显著差异，真实场景运行成本较高，如何对智能化软件进行有效建模，功能模块抽象近似化处理，继而将模型运行在模拟平台，这样可以为测试奠定基础。</w:t>
      </w:r>
    </w:p>
    <w:p w14:paraId="212131A4" w14:textId="77777777" w:rsidR="00C94B06" w:rsidRDefault="00C554F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其次是测试模型的建立问题，智能化软件种类复杂，数量众多，功能庞大，对智能化软件应用合适的测试方法与测试技术取决于测试模型建立的优劣，测试建模有很多种，如何寻找最贴近智能化软件本身的建模方式直接决定测试的准确性与完备性。如何建立完备的智能化软件模型库，测试人员可以通过分析智能化软件的特征灵活选取合适的测试模型是很有价值的问题。另外，测试建模过程中，需要考虑待测任务的科学描述问题，待测任务的科学描述直接影响测试执行判定的效率，所以如何构建科学的描述方式，精确的刻画待测任务是测试建模中重要的子问题。</w:t>
      </w:r>
    </w:p>
    <w:p w14:paraId="117A26DD" w14:textId="77777777" w:rsidR="00C94B06" w:rsidRDefault="00C554F8">
      <w:pPr>
        <w:pStyle w:val="4"/>
        <w:ind w:firstLine="420"/>
      </w:pPr>
      <w:r>
        <w:rPr>
          <w:rFonts w:hint="eastAsia"/>
        </w:rPr>
        <w:lastRenderedPageBreak/>
        <w:t>2.3.2</w:t>
      </w:r>
      <w:r>
        <w:rPr>
          <w:rFonts w:hint="eastAsia"/>
        </w:rPr>
        <w:t>传统软件的测试用例生成与优化应用在智能化软件测试的问题</w:t>
      </w:r>
    </w:p>
    <w:p w14:paraId="1631AE4D" w14:textId="77777777" w:rsidR="00C94B06" w:rsidRDefault="00C554F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测试模型的建立之后，我们如何根据适当的测试生成算法，结合待测模型的特征生成一批有代表性的测试用例是当务之急，传统的软件测试在测试用例生成与优化上研究很多，但是在智能化软件上的应用却很少，智能化软件输入域庞大，功能复杂，测试用例易于受诸多约束影响，故而传统软件的测试生成与智能化软件如何结合是一个难题。</w:t>
      </w:r>
    </w:p>
    <w:p w14:paraId="0AF8746D" w14:textId="77777777" w:rsidR="00C94B06" w:rsidRDefault="00C554F8">
      <w:pPr>
        <w:snapToGrid w:val="0"/>
        <w:spacing w:line="360" w:lineRule="auto"/>
        <w:ind w:firstLineChars="196" w:firstLine="47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具体来说，测试用例</w:t>
      </w:r>
      <w:proofErr w:type="gramStart"/>
      <w:r>
        <w:rPr>
          <w:rFonts w:asciiTheme="minorEastAsia" w:eastAsiaTheme="minorEastAsia" w:hAnsiTheme="minorEastAsia" w:cstheme="minorEastAsia" w:hint="eastAsia"/>
          <w:sz w:val="24"/>
          <w:szCs w:val="24"/>
        </w:rPr>
        <w:t>集需要</w:t>
      </w:r>
      <w:proofErr w:type="gramEnd"/>
      <w:r>
        <w:rPr>
          <w:rFonts w:asciiTheme="minorEastAsia" w:eastAsiaTheme="minorEastAsia" w:hAnsiTheme="minorEastAsia" w:cstheme="minorEastAsia" w:hint="eastAsia"/>
          <w:sz w:val="24"/>
          <w:szCs w:val="24"/>
        </w:rPr>
        <w:t>具有代表性、充分性、科学性、高效性、可执行性和可判定性，我们的测试内容都是与智能化软件直接相关的，测试对象保证不遗漏，测试方式科学可信，测试顺序高效化，测试用例真实可行且易于判定，如何提出达到这些要求的测试用例生成方案是我们研究的关键科学问题，其次对于现有用例集的约简排序，如何通过排序优先测试更有效的测试用例？如何通过约简删除重复用例或低效用例？</w:t>
      </w:r>
    </w:p>
    <w:p w14:paraId="789732C4" w14:textId="77777777" w:rsidR="00C94B06" w:rsidRDefault="00C554F8">
      <w:pPr>
        <w:pStyle w:val="4"/>
        <w:ind w:firstLine="420"/>
      </w:pPr>
      <w:r>
        <w:rPr>
          <w:rFonts w:hint="eastAsia"/>
        </w:rPr>
        <w:t>2.3.3</w:t>
      </w:r>
      <w:r>
        <w:rPr>
          <w:rFonts w:hint="eastAsia"/>
        </w:rPr>
        <w:t>传统软件的测试预言及判定应用在智能化软件测试的问题</w:t>
      </w:r>
    </w:p>
    <w:p w14:paraId="5B8379BE" w14:textId="77777777" w:rsidR="00C94B06" w:rsidRDefault="00C554F8">
      <w:pPr>
        <w:snapToGrid w:val="0"/>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预言及判定一直是传统软件测试中一个很难解决的问题，目前主要的测试方法中蜕变测试可以在测试预言及判定上达到较好的效果，然而智能化软件的测试预言及判定却复杂的多，普通的测试执行很难触发软件崩溃或异常等问题，而会引发数据上的微小变化与不合理，其蜕变关系很难明确，约束条件比较模糊，随机性、灵活性较大，测试预言及判定与智能化软件测试如何完美契合是非常有意义的问题。</w:t>
      </w:r>
    </w:p>
    <w:p w14:paraId="5DE267A1" w14:textId="77777777" w:rsidR="00C94B06" w:rsidRDefault="00C554F8">
      <w:pPr>
        <w:snapToGrid w:val="0"/>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bCs/>
          <w:sz w:val="24"/>
          <w:szCs w:val="24"/>
        </w:rPr>
        <w:t xml:space="preserve">   </w:t>
      </w:r>
      <w:r>
        <w:rPr>
          <w:rFonts w:asciiTheme="minorEastAsia" w:eastAsiaTheme="minorEastAsia" w:hAnsiTheme="minorEastAsia" w:cstheme="minorEastAsia" w:hint="eastAsia"/>
          <w:sz w:val="24"/>
          <w:szCs w:val="24"/>
        </w:rPr>
        <w:t>其次，测试判定策略能否动态调整也是一个难题，面对智能化软件，我们很多都是未知的，如何根据测试情况的变化动态调整判定策略，甚至基于判定策略的修改调整测试用例的生成与排序都是我们需要解决的科学问题。</w:t>
      </w:r>
    </w:p>
    <w:p w14:paraId="51AE841F" w14:textId="77777777" w:rsidR="00C94B06" w:rsidRDefault="00C554F8">
      <w:pPr>
        <w:pStyle w:val="4"/>
        <w:ind w:firstLine="420"/>
      </w:pPr>
      <w:r>
        <w:rPr>
          <w:rFonts w:hint="eastAsia"/>
        </w:rPr>
        <w:t>2.3.4</w:t>
      </w:r>
      <w:r>
        <w:rPr>
          <w:rFonts w:hint="eastAsia"/>
        </w:rPr>
        <w:t>传统软件的测试评估及故障处理应用在智能化软件测试的问题</w:t>
      </w:r>
    </w:p>
    <w:p w14:paraId="2F0F8409"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智能化软件测试的目标同样是充分测试，但是与普通软件不同的是，智能化软件测试评价系统缺失，软件质量评价指标缺失，我们需要考虑如何建立科学的测试评价系统与软件质量评价指标，对测试情况进行科学的论述，回答待测软件</w:t>
      </w:r>
      <w:r>
        <w:rPr>
          <w:rFonts w:asciiTheme="minorEastAsia" w:eastAsiaTheme="minorEastAsia" w:hAnsiTheme="minorEastAsia" w:cstheme="minorEastAsia" w:hint="eastAsia"/>
          <w:sz w:val="24"/>
          <w:szCs w:val="24"/>
        </w:rPr>
        <w:lastRenderedPageBreak/>
        <w:t>是否已测试充分，测试不足在哪儿等问题。其次在测试评价较低时，考虑如何采用回归测试的问题，即如何修改测试模型，如何动态调整测试策略继而改进测试结果等。</w:t>
      </w:r>
    </w:p>
    <w:p w14:paraId="014920E5"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对于智能化软件测试暴露出的问题，如何科学地识别故障，保证不遗漏，</w:t>
      </w:r>
      <w:proofErr w:type="gramStart"/>
      <w:r>
        <w:rPr>
          <w:rFonts w:asciiTheme="minorEastAsia" w:eastAsiaTheme="minorEastAsia" w:hAnsiTheme="minorEastAsia" w:cstheme="minorEastAsia" w:hint="eastAsia"/>
          <w:sz w:val="24"/>
          <w:szCs w:val="24"/>
        </w:rPr>
        <w:t>不</w:t>
      </w:r>
      <w:proofErr w:type="gramEnd"/>
      <w:r>
        <w:rPr>
          <w:rFonts w:asciiTheme="minorEastAsia" w:eastAsiaTheme="minorEastAsia" w:hAnsiTheme="minorEastAsia" w:cstheme="minorEastAsia" w:hint="eastAsia"/>
          <w:sz w:val="24"/>
          <w:szCs w:val="24"/>
        </w:rPr>
        <w:t>误判，如何高效地诊断故障，尽可能快的找出故障存在的方式、类型、原因及触发形式等，如何精确地定位故障，保证故障定位效率高，准确度高等问题都是智能化软件测试过程中需要解决的新问题。</w:t>
      </w:r>
    </w:p>
    <w:p w14:paraId="6D7F9993" w14:textId="77777777" w:rsidR="00C94B06" w:rsidRDefault="00C554F8">
      <w:pPr>
        <w:pStyle w:val="4"/>
        <w:ind w:firstLine="420"/>
      </w:pPr>
      <w:r>
        <w:rPr>
          <w:rFonts w:hint="eastAsia"/>
        </w:rPr>
        <w:t>2.3.5</w:t>
      </w:r>
      <w:r>
        <w:rPr>
          <w:rFonts w:hint="eastAsia"/>
        </w:rPr>
        <w:t>智能化软件故障修复问题和安全漏洞处理问题</w:t>
      </w:r>
    </w:p>
    <w:p w14:paraId="533398EF"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传统软件的故障自动修复技术方面已经有了许多研究，而智能化软件的故障修复研究较少，主要由于智能化软件故障类型复杂，触发因素较多，往往不是单一因素引起的软件故障，故而在修复工作中带来诸多难题，本项目拟在充分认识理解智能化软件故障的基础上，借鉴传统软件的故障自动修复技术，解决面向智能化软件的故障修复问题，对于检测出的软件故障，给出确定的解决方案，甚至达到自动修复。</w:t>
      </w:r>
    </w:p>
    <w:p w14:paraId="7D7EE9DA"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安全漏洞的研究主要针对传统软件，对于智能化软件而言，能否利用合适的算法对缺陷报告进行合理分派，能否通过对安全报告的研究，识别及定位出软件安全漏洞，为智能化软件的更新与发展具有重要意义。</w:t>
      </w:r>
    </w:p>
    <w:p w14:paraId="08DE5905" w14:textId="77777777" w:rsidR="00C94B06" w:rsidRDefault="00C554F8">
      <w:pPr>
        <w:pStyle w:val="4"/>
        <w:ind w:firstLine="420"/>
      </w:pPr>
      <w:r>
        <w:rPr>
          <w:rFonts w:hint="eastAsia"/>
        </w:rPr>
        <w:t>2.3.6</w:t>
      </w:r>
      <w:r>
        <w:rPr>
          <w:rFonts w:hint="eastAsia"/>
        </w:rPr>
        <w:t>回归测试与数据驱动式测试结合问题</w:t>
      </w:r>
    </w:p>
    <w:p w14:paraId="5509BC01" w14:textId="77777777" w:rsidR="00C94B06" w:rsidRDefault="00C554F8">
      <w:pPr>
        <w:snapToGrid w:val="0"/>
        <w:spacing w:line="360" w:lineRule="auto"/>
        <w:ind w:firstLine="420"/>
        <w:rPr>
          <w:rFonts w:ascii="黑体" w:eastAsia="黑体" w:hAnsi="黑体" w:cs="黑体"/>
          <w:b/>
          <w:bCs/>
          <w:sz w:val="24"/>
          <w:szCs w:val="24"/>
        </w:rPr>
      </w:pPr>
      <w:r>
        <w:rPr>
          <w:rFonts w:asciiTheme="minorEastAsia" w:eastAsiaTheme="minorEastAsia" w:hAnsiTheme="minorEastAsia" w:cstheme="minorEastAsia" w:hint="eastAsia"/>
          <w:sz w:val="24"/>
          <w:szCs w:val="24"/>
        </w:rPr>
        <w:t>在经过测试建模、测试用例生成与执行、测试评估与故障处理等步骤之后，很难保证测试充分性，故而将回归测试加入算法框架，对于算法执行过程中产生的软件数据和测试数据，需要考虑如何利用数据挖掘算法，怎样对数据进行充分利用，怎样构建数据驱动式测试框架，数据驱动式框架对测试算法的每一步能产生何种影响，怎样产生改进和修正作用等问题，例如，如何利用数据驱动改进测试模型，优化生成算法，完善判定策略及提升故障诊断与定位能力，都是值得研究的科学难题。</w:t>
      </w:r>
    </w:p>
    <w:p w14:paraId="717E4C20" w14:textId="77777777" w:rsidR="00C94B06" w:rsidRDefault="00C554F8">
      <w:pPr>
        <w:pStyle w:val="2"/>
        <w:numPr>
          <w:ilvl w:val="0"/>
          <w:numId w:val="6"/>
        </w:numPr>
        <w:ind w:firstLine="420"/>
        <w:rPr>
          <w:b/>
          <w:bCs/>
          <w:color w:val="0070C0"/>
        </w:rPr>
      </w:pPr>
      <w:r>
        <w:rPr>
          <w:b/>
          <w:bCs/>
          <w:color w:val="0070C0"/>
        </w:rPr>
        <w:lastRenderedPageBreak/>
        <w:t>拟采取的研究方案及可行性分析</w:t>
      </w:r>
      <w:r>
        <w:rPr>
          <w:color w:val="0070C0"/>
        </w:rPr>
        <w:t>（包括研究方法、技术路线、实验手段、关键技术等说明）；</w:t>
      </w:r>
    </w:p>
    <w:p w14:paraId="153B58B2" w14:textId="77777777" w:rsidR="00C94B06" w:rsidRDefault="00C554F8">
      <w:pPr>
        <w:pStyle w:val="4"/>
        <w:ind w:firstLine="420"/>
      </w:pPr>
      <w:r>
        <w:rPr>
          <w:rFonts w:hint="eastAsia"/>
        </w:rPr>
        <w:t xml:space="preserve">3.1 </w:t>
      </w:r>
      <w:r>
        <w:rPr>
          <w:rFonts w:hint="eastAsia"/>
        </w:rPr>
        <w:t>广泛调研，科学建模</w:t>
      </w:r>
    </w:p>
    <w:p w14:paraId="20C65BE3" w14:textId="77777777" w:rsidR="00C94B06" w:rsidRDefault="00C554F8">
      <w:pPr>
        <w:spacing w:line="360" w:lineRule="auto"/>
        <w:ind w:firstLine="420"/>
        <w:rPr>
          <w:rFonts w:ascii="宋体" w:hAnsi="宋体" w:cs="宋体"/>
          <w:sz w:val="24"/>
          <w:szCs w:val="24"/>
        </w:rPr>
      </w:pPr>
      <w:r>
        <w:rPr>
          <w:rFonts w:hint="eastAsia"/>
          <w:sz w:val="24"/>
          <w:szCs w:val="24"/>
        </w:rPr>
        <w:t>首先需要将智能化软件建模与智能化软件测试建模结合起来。智能化软件建模这一块，我们拟对当前智能化软件系统进行详细调查研究，加深对智能化软件系统的组织架构、功能特点的理解，构造一个智能化软件系统模型库，并可以根据智能化软件系统特征对其进行相应分类，对不同类别的智能化软件系统构造模型描述，基于软件模型搭建模拟测试平台，测试平台具有高仿真性与高可测性，能够支持一类智能化软件模型的模拟运行。智能化软件测试建模方面，我们</w:t>
      </w:r>
      <w:r>
        <w:rPr>
          <w:rFonts w:ascii="CIDFont + F4" w:eastAsia="CIDFont + F4" w:hAnsi="CIDFont + F4" w:cs="CIDFont + F4"/>
          <w:color w:val="000000"/>
          <w:sz w:val="24"/>
          <w:szCs w:val="24"/>
        </w:rPr>
        <w:t>在编写的教材《软件测试的概念与方法》中为每种方法整理了一些信息，将在此基础上，针对每种方法继续广泛收集资料，充分了解相关工作，认真总结出六个方面的要素，即概念、理论、方法、研究现状，优缺点和文献资料。并给出相应方法的支持工具和实例研究。</w:t>
      </w:r>
      <w:r>
        <w:rPr>
          <w:rFonts w:ascii="宋体" w:hAnsi="宋体" w:cs="宋体"/>
          <w:sz w:val="24"/>
          <w:szCs w:val="24"/>
        </w:rPr>
        <w:t xml:space="preserve"> </w:t>
      </w:r>
      <w:r>
        <w:rPr>
          <w:rFonts w:ascii="宋体" w:hAnsi="宋体" w:cs="宋体" w:hint="eastAsia"/>
          <w:sz w:val="24"/>
          <w:szCs w:val="24"/>
        </w:rPr>
        <w:t>所以拟借鉴传统软件测试技术中经典建模方法，分析智能化软件系统特征，明确数据驱动式测试目标，建立科学的智能化软件测试模型，另一方面，我们拟调研现有的智能化软件的测试建模技术，分析不足及优点，加以借鉴历史智能化软件的测试建模的经验与教训，建立科学的测试模型依赖于对传统软件测试建模技术、智能化软件模型库和历史智能化软件测试建模案例三方面研究加以综合。</w:t>
      </w:r>
    </w:p>
    <w:p w14:paraId="74BFE848" w14:textId="77777777" w:rsidR="00C94B06" w:rsidRDefault="00C554F8">
      <w:pPr>
        <w:pStyle w:val="4"/>
        <w:ind w:firstLine="420"/>
      </w:pPr>
      <w:r>
        <w:rPr>
          <w:rFonts w:hint="eastAsia"/>
        </w:rPr>
        <w:t xml:space="preserve">3.2 </w:t>
      </w:r>
      <w:r>
        <w:rPr>
          <w:rFonts w:hint="eastAsia"/>
        </w:rPr>
        <w:t>技术整合，优化改进</w:t>
      </w:r>
    </w:p>
    <w:p w14:paraId="013F03AD" w14:textId="77777777" w:rsidR="00C94B06" w:rsidRDefault="00C554F8">
      <w:pPr>
        <w:spacing w:line="360" w:lineRule="auto"/>
        <w:ind w:firstLine="420"/>
        <w:rPr>
          <w:sz w:val="24"/>
          <w:szCs w:val="24"/>
        </w:rPr>
      </w:pPr>
      <w:r>
        <w:rPr>
          <w:rFonts w:hint="eastAsia"/>
          <w:sz w:val="24"/>
          <w:szCs w:val="24"/>
        </w:rPr>
        <w:t>传统软件测试方法中，</w:t>
      </w:r>
      <w:r>
        <w:rPr>
          <w:rFonts w:hint="eastAsia"/>
          <w:b/>
          <w:bCs/>
          <w:sz w:val="24"/>
          <w:szCs w:val="24"/>
        </w:rPr>
        <w:t>测试用例生成问题</w:t>
      </w:r>
      <w:r>
        <w:rPr>
          <w:rFonts w:hint="eastAsia"/>
          <w:sz w:val="24"/>
          <w:szCs w:val="24"/>
        </w:rPr>
        <w:t>是研究重点，我们在组合测试、蜕变测试等领域的测试用例生成研究上已经做了相当多的功课。对于智能化软件测试，传统的测试生成算法难以完全适用，我们</w:t>
      </w:r>
      <w:proofErr w:type="gramStart"/>
      <w:r>
        <w:rPr>
          <w:rFonts w:hint="eastAsia"/>
          <w:sz w:val="24"/>
          <w:szCs w:val="24"/>
        </w:rPr>
        <w:t>拟首先</w:t>
      </w:r>
      <w:proofErr w:type="gramEnd"/>
      <w:r>
        <w:rPr>
          <w:rFonts w:hint="eastAsia"/>
          <w:sz w:val="24"/>
          <w:szCs w:val="24"/>
        </w:rPr>
        <w:t>明确智能化软件测试目标，进而明确测试用例覆盖评价指标，例如传统软件测试中的分支覆盖、路径覆盖、组合覆盖甚至完全覆盖等，我们需要对智能化软件系统的测试目标进行限定，例如功能覆盖、功能</w:t>
      </w:r>
      <w:r>
        <w:rPr>
          <w:rFonts w:hint="eastAsia"/>
          <w:sz w:val="24"/>
          <w:szCs w:val="24"/>
        </w:rPr>
        <w:t>2</w:t>
      </w:r>
      <w:r>
        <w:rPr>
          <w:rFonts w:hint="eastAsia"/>
          <w:sz w:val="24"/>
          <w:szCs w:val="24"/>
        </w:rPr>
        <w:t>维组合覆盖等。其次，我们考虑测试用例的生成算法，在达到一定覆盖率的基础上，尽可能约简测试用例规模，这方面的我们的研究比较丰</w:t>
      </w:r>
      <w:r>
        <w:rPr>
          <w:rFonts w:hint="eastAsia"/>
          <w:sz w:val="24"/>
          <w:szCs w:val="24"/>
        </w:rPr>
        <w:lastRenderedPageBreak/>
        <w:t>富，我们编写的教材《组合测试的理论与方法》一书中，介绍了一系列基于组合覆盖的测试用例生成算法，例如贪心算法包括</w:t>
      </w:r>
      <w:r>
        <w:rPr>
          <w:rFonts w:hint="eastAsia"/>
          <w:sz w:val="24"/>
          <w:szCs w:val="24"/>
        </w:rPr>
        <w:t>AETG</w:t>
      </w:r>
      <w:r>
        <w:rPr>
          <w:rFonts w:hint="eastAsia"/>
          <w:sz w:val="24"/>
          <w:szCs w:val="24"/>
        </w:rPr>
        <w:t>、</w:t>
      </w:r>
      <w:r>
        <w:rPr>
          <w:rFonts w:hint="eastAsia"/>
          <w:sz w:val="24"/>
          <w:szCs w:val="24"/>
        </w:rPr>
        <w:t>IPO</w:t>
      </w:r>
      <w:r>
        <w:rPr>
          <w:rFonts w:hint="eastAsia"/>
          <w:sz w:val="24"/>
          <w:szCs w:val="24"/>
        </w:rPr>
        <w:t>等及启发式算法包括蚁群算法、遗传算法等，可以针对不同的测试要求快速生成高质量的测试用例集，广泛应用于产业界与学术界。</w:t>
      </w:r>
    </w:p>
    <w:p w14:paraId="697CBE84" w14:textId="77777777" w:rsidR="00C94B06" w:rsidRDefault="00C554F8">
      <w:pPr>
        <w:spacing w:line="360" w:lineRule="auto"/>
        <w:ind w:firstLine="420"/>
        <w:rPr>
          <w:sz w:val="24"/>
          <w:szCs w:val="24"/>
        </w:rPr>
      </w:pPr>
      <w:r>
        <w:rPr>
          <w:rFonts w:hint="eastAsia"/>
          <w:sz w:val="24"/>
          <w:szCs w:val="24"/>
        </w:rPr>
        <w:t>另外，测试用例集的优化改进部分的研究我们也做了很多，测试用例集的优化主要有几方面的工作，</w:t>
      </w:r>
      <w:r>
        <w:rPr>
          <w:rFonts w:hint="eastAsia"/>
          <w:b/>
          <w:bCs/>
          <w:sz w:val="24"/>
          <w:szCs w:val="24"/>
        </w:rPr>
        <w:t>首先是测试规模的约简工作</w:t>
      </w:r>
      <w:r>
        <w:rPr>
          <w:rFonts w:hint="eastAsia"/>
          <w:sz w:val="24"/>
          <w:szCs w:val="24"/>
        </w:rPr>
        <w:t>，在保证覆盖规模的基础上，降低测试成本，组合测试的理论与方法</w:t>
      </w:r>
      <w:proofErr w:type="gramStart"/>
      <w:r>
        <w:rPr>
          <w:rFonts w:hint="eastAsia"/>
          <w:sz w:val="24"/>
          <w:szCs w:val="24"/>
        </w:rPr>
        <w:t>》</w:t>
      </w:r>
      <w:proofErr w:type="gramEnd"/>
      <w:r>
        <w:rPr>
          <w:rFonts w:hint="eastAsia"/>
          <w:sz w:val="24"/>
          <w:szCs w:val="24"/>
        </w:rPr>
        <w:t>一书也提到了，我们提出的基于组合覆盖的约简算法，约</w:t>
      </w:r>
      <w:proofErr w:type="gramStart"/>
      <w:r>
        <w:rPr>
          <w:rFonts w:hint="eastAsia"/>
          <w:sz w:val="24"/>
          <w:szCs w:val="24"/>
        </w:rPr>
        <w:t>简效果</w:t>
      </w:r>
      <w:proofErr w:type="gramEnd"/>
      <w:r>
        <w:rPr>
          <w:rFonts w:hint="eastAsia"/>
          <w:sz w:val="24"/>
          <w:szCs w:val="24"/>
        </w:rPr>
        <w:t>显著，</w:t>
      </w:r>
      <w:r>
        <w:rPr>
          <w:rFonts w:hint="eastAsia"/>
          <w:b/>
          <w:bCs/>
          <w:sz w:val="24"/>
          <w:szCs w:val="24"/>
        </w:rPr>
        <w:t>其次是测试用例的排序工作</w:t>
      </w:r>
      <w:r>
        <w:rPr>
          <w:rFonts w:hint="eastAsia"/>
          <w:sz w:val="24"/>
          <w:szCs w:val="24"/>
        </w:rPr>
        <w:t>，排序目标通常是指最小化测试成本及更快的暴露测试问题，最小化测试成本即测试用例切换时会造成一定的切换成本，故而我们考虑使用基于切换成本的排序方式，例如基于海明距离的排序，另外，排序为了更快暴露测试问题的排序方式，主要指基于覆盖的排序方法，有时甚至可以通过排序实现前</w:t>
      </w:r>
      <w:r>
        <w:rPr>
          <w:rFonts w:hint="eastAsia"/>
          <w:sz w:val="24"/>
          <w:szCs w:val="24"/>
        </w:rPr>
        <w:t>20%</w:t>
      </w:r>
      <w:r>
        <w:rPr>
          <w:rFonts w:hint="eastAsia"/>
          <w:sz w:val="24"/>
          <w:szCs w:val="24"/>
        </w:rPr>
        <w:t>的测试用例达到</w:t>
      </w:r>
      <w:r>
        <w:rPr>
          <w:rFonts w:hint="eastAsia"/>
          <w:sz w:val="24"/>
          <w:szCs w:val="24"/>
        </w:rPr>
        <w:t>80%</w:t>
      </w:r>
      <w:r>
        <w:rPr>
          <w:rFonts w:hint="eastAsia"/>
          <w:sz w:val="24"/>
          <w:szCs w:val="24"/>
        </w:rPr>
        <w:t>的覆盖率，在测试用例规模庞大，用例集全部测试成本较高的情况下，基于覆盖的排序往往非常适用。最后是</w:t>
      </w:r>
      <w:r>
        <w:rPr>
          <w:rFonts w:hint="eastAsia"/>
          <w:b/>
          <w:bCs/>
          <w:sz w:val="24"/>
          <w:szCs w:val="24"/>
        </w:rPr>
        <w:t>基于测试用例执行判定的优化工作，</w:t>
      </w:r>
      <w:r>
        <w:rPr>
          <w:rFonts w:hint="eastAsia"/>
          <w:sz w:val="24"/>
          <w:szCs w:val="24"/>
        </w:rPr>
        <w:t>测试用例的设计最重要的一点是可测性，如果测试用例不可测或测试结果难以判定，那么测试用例就毫无意义，所以我们拟根据测试用例的可判定性优化用例，调整用例局部来保证测试可判定，例如构造两条或多条包含一定蜕变关系的测试用例加以判定测试结果等。</w:t>
      </w:r>
    </w:p>
    <w:p w14:paraId="71A5B068" w14:textId="77777777" w:rsidR="00C94B06" w:rsidRDefault="00C554F8">
      <w:pPr>
        <w:pStyle w:val="4"/>
        <w:ind w:firstLine="420"/>
      </w:pPr>
      <w:r>
        <w:rPr>
          <w:rFonts w:hint="eastAsia"/>
        </w:rPr>
        <w:t xml:space="preserve">3.3 </w:t>
      </w:r>
      <w:r>
        <w:rPr>
          <w:rFonts w:hint="eastAsia"/>
        </w:rPr>
        <w:t>技术革新，智能测试</w:t>
      </w:r>
    </w:p>
    <w:p w14:paraId="7C6D8502" w14:textId="77777777" w:rsidR="00C94B06" w:rsidRDefault="00C554F8">
      <w:pPr>
        <w:spacing w:line="360" w:lineRule="auto"/>
        <w:ind w:firstLine="420"/>
        <w:rPr>
          <w:sz w:val="24"/>
          <w:szCs w:val="24"/>
        </w:rPr>
      </w:pPr>
      <w:r>
        <w:rPr>
          <w:rFonts w:hint="eastAsia"/>
          <w:sz w:val="24"/>
          <w:szCs w:val="24"/>
        </w:rPr>
        <w:t>测试用例的执行往往耗时耗力，我们</w:t>
      </w:r>
      <w:proofErr w:type="gramStart"/>
      <w:r>
        <w:rPr>
          <w:rFonts w:hint="eastAsia"/>
          <w:sz w:val="24"/>
          <w:szCs w:val="24"/>
        </w:rPr>
        <w:t>拟实现</w:t>
      </w:r>
      <w:proofErr w:type="gramEnd"/>
      <w:r>
        <w:rPr>
          <w:rFonts w:hint="eastAsia"/>
          <w:sz w:val="24"/>
          <w:szCs w:val="24"/>
        </w:rPr>
        <w:t>测试用例执行自动化及执行结果判定智能化。首先测试用例执行智能化是指开发出辅助测试工具，将测试用例集逐条自动调用，注入到模拟平台待测系统中，例如可以在待测软件系统中注入测试单元，与测试工具存在接口调用关系，满足自动调用新一轮测试用例的要求。对于计算要求庞大的测试，可以使用云计算技术提升测试能力，也可以采用并行技术实现对多条用例的并行测试，降低测试成本。</w:t>
      </w:r>
    </w:p>
    <w:p w14:paraId="1094880E" w14:textId="77777777" w:rsidR="00C94B06" w:rsidRDefault="00C554F8">
      <w:pPr>
        <w:spacing w:line="360" w:lineRule="auto"/>
        <w:ind w:firstLine="420"/>
        <w:rPr>
          <w:sz w:val="24"/>
          <w:szCs w:val="24"/>
        </w:rPr>
      </w:pPr>
      <w:r>
        <w:rPr>
          <w:rFonts w:hint="eastAsia"/>
          <w:sz w:val="24"/>
          <w:szCs w:val="24"/>
        </w:rPr>
        <w:t>对于执行结果判定智能化方面，我们拟根据对智能化软件系统特征分析、提取、归纳等步骤，寻找软件系统中可用的蜕变关系或约束条件，进而总结成一系列用于判定执行结果的准则。另一方面，机器智能特征提取代替人工特征提取，</w:t>
      </w:r>
      <w:r>
        <w:rPr>
          <w:rFonts w:hint="eastAsia"/>
          <w:sz w:val="24"/>
          <w:szCs w:val="24"/>
        </w:rPr>
        <w:lastRenderedPageBreak/>
        <w:t>用例执行之后，很多测试结果需要对智能化软件表现出的特征进行提取，例如音频、视频、图像信息等，但之前的工作很多都需要人工来进行判定是否正常，我们拟开发出机器智能提取特征的方式，解放测试人员工作，提升测试智能化。</w:t>
      </w:r>
    </w:p>
    <w:p w14:paraId="2D342AF9" w14:textId="77777777" w:rsidR="00C94B06" w:rsidRDefault="00C554F8">
      <w:pPr>
        <w:pStyle w:val="4"/>
        <w:ind w:firstLine="420"/>
      </w:pPr>
      <w:r>
        <w:rPr>
          <w:rFonts w:hint="eastAsia"/>
        </w:rPr>
        <w:t xml:space="preserve">3.4 </w:t>
      </w:r>
      <w:r>
        <w:rPr>
          <w:rFonts w:hint="eastAsia"/>
        </w:rPr>
        <w:t>科学评估，重点排查</w:t>
      </w:r>
    </w:p>
    <w:p w14:paraId="45615A8A" w14:textId="77777777" w:rsidR="00C94B06" w:rsidRDefault="00C554F8">
      <w:pPr>
        <w:spacing w:line="360" w:lineRule="auto"/>
        <w:ind w:firstLine="420"/>
        <w:rPr>
          <w:sz w:val="24"/>
          <w:szCs w:val="24"/>
        </w:rPr>
      </w:pPr>
      <w:r>
        <w:rPr>
          <w:rFonts w:hint="eastAsia"/>
          <w:sz w:val="24"/>
          <w:szCs w:val="24"/>
        </w:rPr>
        <w:t>测试评估是软件测试的重要研究阶段，衡量测试是否具有高效性，测试结果是否满足预期等。我们拟借鉴传统软件测试的评估技术，提出科学的智能化软件系统测试评估指标，类似于传统软件测试中的路径覆盖率、组合覆盖率等，首先对该指标的科学性与可靠性进行规范说明，提出该指标的适用场景，所揭示的意义等，并利用案例研究对该指标的科学性进行论证，之后我们利用所提出的智能化软件系统测试评估指标</w:t>
      </w:r>
      <w:proofErr w:type="gramStart"/>
      <w:r>
        <w:rPr>
          <w:rFonts w:hint="eastAsia"/>
          <w:sz w:val="24"/>
          <w:szCs w:val="24"/>
        </w:rPr>
        <w:t>对之前</w:t>
      </w:r>
      <w:proofErr w:type="gramEnd"/>
      <w:r>
        <w:rPr>
          <w:rFonts w:hint="eastAsia"/>
          <w:sz w:val="24"/>
          <w:szCs w:val="24"/>
        </w:rPr>
        <w:t>的测试用例集进行有效评估，发现测试用例集在覆盖强度上的缺失与冗余，生成完备的测试报告，对测试集的结果及特点进行详细表述。</w:t>
      </w:r>
    </w:p>
    <w:p w14:paraId="42DB2FEE" w14:textId="77777777" w:rsidR="00C94B06" w:rsidRDefault="00C554F8">
      <w:pPr>
        <w:spacing w:line="360" w:lineRule="auto"/>
        <w:ind w:firstLine="420"/>
        <w:rPr>
          <w:sz w:val="24"/>
          <w:szCs w:val="24"/>
        </w:rPr>
      </w:pPr>
      <w:r>
        <w:rPr>
          <w:rFonts w:hint="eastAsia"/>
          <w:sz w:val="24"/>
          <w:szCs w:val="24"/>
        </w:rPr>
        <w:t>对于测试集中未通过的测试用例进行重点分析，我们拟借鉴传统软件测试方法中故障诊断技术，分析智能化软件系统可能存在的故障，甚至需要生成一批额外的测试用例，辅助我们进行测试的定位，帮助测试人员快速诊断、识别、定位出隐藏的软件故障。</w:t>
      </w:r>
    </w:p>
    <w:p w14:paraId="6DCAA875" w14:textId="77777777" w:rsidR="00C94B06" w:rsidRDefault="00C554F8">
      <w:pPr>
        <w:pStyle w:val="4"/>
        <w:ind w:firstLine="420"/>
      </w:pPr>
      <w:r>
        <w:rPr>
          <w:rFonts w:hint="eastAsia"/>
        </w:rPr>
        <w:t xml:space="preserve">3.5 </w:t>
      </w:r>
      <w:r>
        <w:rPr>
          <w:rFonts w:hint="eastAsia"/>
        </w:rPr>
        <w:t>综合运用，安全诊断</w:t>
      </w:r>
    </w:p>
    <w:p w14:paraId="12AD7908"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传统软件的故障自动修复技术方面已经有了许多研究，而智能化软件的故障修复研究较少，我们拟借鉴软件测试方法体系中故障修复的相关研究，应用在智能化软件的故障修复故障中，首先需要充分调研智能化软件系统的历史故障报告，了解故障一般出现的位置，故障特点，故障触发条件及故障修复手段等，建立一个智能化软件系统的故障数据库，其次对于故障的特点也需要重点分析，故障的种类很多，智能化软件故障更可能是多重故障引发的，我们</w:t>
      </w:r>
      <w:proofErr w:type="gramStart"/>
      <w:r>
        <w:rPr>
          <w:rFonts w:asciiTheme="minorEastAsia" w:eastAsiaTheme="minorEastAsia" w:hAnsiTheme="minorEastAsia" w:cstheme="minorEastAsia" w:hint="eastAsia"/>
          <w:sz w:val="24"/>
          <w:szCs w:val="24"/>
        </w:rPr>
        <w:t>拟分析</w:t>
      </w:r>
      <w:proofErr w:type="gramEnd"/>
      <w:r>
        <w:rPr>
          <w:rFonts w:asciiTheme="minorEastAsia" w:eastAsiaTheme="minorEastAsia" w:hAnsiTheme="minorEastAsia" w:cstheme="minorEastAsia" w:hint="eastAsia"/>
          <w:sz w:val="24"/>
          <w:szCs w:val="24"/>
        </w:rPr>
        <w:t>故障特点，归纳每一类故障的自动修复策略及故障修复后测试策略，故障修复技术可靠性需要保证，我们要确保每一次故障修复完成之后，原故障得到了正确修正的同时，没有新的故障引入到系统中。</w:t>
      </w:r>
    </w:p>
    <w:p w14:paraId="2408EA5F" w14:textId="77777777" w:rsidR="00C94B06" w:rsidRDefault="00C554F8">
      <w:pPr>
        <w:spacing w:line="360" w:lineRule="auto"/>
        <w:ind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安全漏洞问题对软件发展至关重要，软件的安全可靠并不意味着没有</w:t>
      </w:r>
      <w:r>
        <w:rPr>
          <w:rFonts w:eastAsiaTheme="minorEastAsia"/>
          <w:sz w:val="24"/>
          <w:szCs w:val="24"/>
        </w:rPr>
        <w:t>Bug</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lastRenderedPageBreak/>
        <w:t>我们在传统软件的基于安全报告的安全缺陷报告识别及故障定位方面研究非常深入，我们拟根据智能化软件系统的安全报告，识别智能化软件中的安全缺陷及故障定位，并依此在测试报告中提出相关的安全问题，作为后续软件开发与维护的重要</w:t>
      </w:r>
      <w:proofErr w:type="gramStart"/>
      <w:r>
        <w:rPr>
          <w:rFonts w:asciiTheme="minorEastAsia" w:eastAsiaTheme="minorEastAsia" w:hAnsiTheme="minorEastAsia" w:cstheme="minorEastAsia" w:hint="eastAsia"/>
          <w:sz w:val="24"/>
          <w:szCs w:val="24"/>
        </w:rPr>
        <w:t>考量</w:t>
      </w:r>
      <w:proofErr w:type="gramEnd"/>
      <w:r>
        <w:rPr>
          <w:rFonts w:asciiTheme="minorEastAsia" w:eastAsiaTheme="minorEastAsia" w:hAnsiTheme="minorEastAsia" w:cstheme="minorEastAsia" w:hint="eastAsia"/>
          <w:sz w:val="24"/>
          <w:szCs w:val="24"/>
        </w:rPr>
        <w:t>因素。</w:t>
      </w:r>
    </w:p>
    <w:p w14:paraId="0513F66A" w14:textId="77777777" w:rsidR="00C94B06" w:rsidRDefault="00C554F8">
      <w:pPr>
        <w:pStyle w:val="4"/>
        <w:ind w:firstLine="420"/>
      </w:pPr>
      <w:r>
        <w:rPr>
          <w:rFonts w:hint="eastAsia"/>
        </w:rPr>
        <w:t xml:space="preserve">3.6 </w:t>
      </w:r>
      <w:r>
        <w:rPr>
          <w:rFonts w:hint="eastAsia"/>
        </w:rPr>
        <w:t>回归测试，数据驱动</w:t>
      </w:r>
    </w:p>
    <w:p w14:paraId="69E0E0F3" w14:textId="77777777" w:rsidR="00C94B06" w:rsidRDefault="00C554F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智能化软件的测试技术与方法是一个全新的领域，为了尽可能提升测试的科学性，我们拟采用测试产生数据，数据优化测试的回归测试理念，数据包含软件数据，如软件版本信息、输入数据、训练数据及中间数据等，也包含测试数据，如测试报告、安全报告、测试日志等，我们拟利用数据挖掘技术及大数据处理技术等，对数据进行信息挖掘，与测试目标相结合，进一步优化测试技术。</w:t>
      </w:r>
    </w:p>
    <w:p w14:paraId="7322BD11" w14:textId="77777777" w:rsidR="00C94B06" w:rsidRDefault="00C554F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模型建模阶段，拟采用自适应建模机制，利用数据驱动进一步优化测试模型，例如一开始对模型输入域的认识可能不够导致模型输入覆盖不够，也可能对模型诸多模块之间的数据交互认识不足导致模块之间建模不充分等，这些都可以通过数据驱动逐渐加以改进优化模型。</w:t>
      </w:r>
    </w:p>
    <w:p w14:paraId="16BC1982" w14:textId="77777777" w:rsidR="00C94B06" w:rsidRDefault="00C554F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生成阶段，拟采用自适应用例生成算法，利用数据驱动改进用例生成的效率，例如一些测试用例执行后可能测试结果不够明显或用例存在一定的约束关系，我们可以根据测试日志优化改进生成算法，减少或修改此类用例的生成策略等。</w:t>
      </w:r>
    </w:p>
    <w:p w14:paraId="492B4C18" w14:textId="77777777" w:rsidR="00C94B06" w:rsidRDefault="00C554F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测试执行判定阶段，拟采用可扩展的用例判定策略，利用数据挖掘技术，分析获取新的蜕变关系，优化及新增判定策略，继而提升执行结果判定的效率。</w:t>
      </w:r>
    </w:p>
    <w:p w14:paraId="1D131395" w14:textId="77777777" w:rsidR="00C94B06" w:rsidRDefault="00C554F8">
      <w:pPr>
        <w:snapToGrid w:val="0"/>
        <w:spacing w:line="360" w:lineRule="auto"/>
        <w:ind w:left="6"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故障诊断阶段，拟逐步优化现有的故障诊断与定位技术，利用数据挖掘技术中分类器和决策树等相关研究，通过对历史故障数据的学习，训练出一个可靠的故障分类器与定位器，从而提升故障诊断与定位的精确度。</w:t>
      </w:r>
    </w:p>
    <w:p w14:paraId="7FE2ECF4" w14:textId="77777777" w:rsidR="00C94B06" w:rsidRDefault="00C554F8">
      <w:pPr>
        <w:pStyle w:val="2"/>
        <w:numPr>
          <w:ilvl w:val="0"/>
          <w:numId w:val="6"/>
        </w:numPr>
        <w:ind w:firstLine="420"/>
        <w:rPr>
          <w:b/>
          <w:bCs/>
          <w:color w:val="0070C0"/>
        </w:rPr>
      </w:pPr>
      <w:r>
        <w:rPr>
          <w:b/>
          <w:bCs/>
          <w:color w:val="0070C0"/>
        </w:rPr>
        <w:t>本项目的特色与创新之处；</w:t>
      </w:r>
    </w:p>
    <w:p w14:paraId="3FA944D3" w14:textId="77777777" w:rsidR="00C94B06" w:rsidRDefault="00C554F8">
      <w:pPr>
        <w:numPr>
          <w:ilvl w:val="0"/>
          <w:numId w:val="7"/>
        </w:numPr>
        <w:spacing w:line="360" w:lineRule="auto"/>
        <w:rPr>
          <w:rFonts w:ascii="楷体" w:eastAsia="楷体" w:hAnsi="楷体" w:cs="楷体"/>
          <w:sz w:val="24"/>
          <w:szCs w:val="24"/>
        </w:rPr>
      </w:pPr>
      <w:r>
        <w:rPr>
          <w:rFonts w:ascii="楷体" w:eastAsia="楷体" w:hAnsi="楷体" w:cs="楷体" w:hint="eastAsia"/>
          <w:sz w:val="24"/>
          <w:szCs w:val="24"/>
        </w:rPr>
        <w:t>我们在前期已经做了非常充分的调研，收集整理了迄今为止，几乎所有的</w:t>
      </w:r>
      <w:r>
        <w:rPr>
          <w:rFonts w:ascii="楷体" w:eastAsia="楷体" w:hAnsi="楷体" w:cs="楷体" w:hint="eastAsia"/>
          <w:sz w:val="24"/>
          <w:szCs w:val="24"/>
        </w:rPr>
        <w:br/>
        <w:t>软件测试方法和相关理论，并对这些理论和方法进行初步的分类和处理。以此为基础，期望在软件测试的理论和方面做一些新的创新。 另外，我们系统整理了</w:t>
      </w:r>
      <w:r>
        <w:rPr>
          <w:rFonts w:ascii="楷体" w:eastAsia="楷体" w:hAnsi="楷体" w:cs="楷体" w:hint="eastAsia"/>
          <w:sz w:val="24"/>
          <w:szCs w:val="24"/>
        </w:rPr>
        <w:lastRenderedPageBreak/>
        <w:t>智能化软件的典型应用，分析了不同智能化软件的特征。而且，“前事不忘，后事之师”，我们收集了相当一部分的智能化软件的历史故障数据，建立历史故障数据库，作为项目开展的重要指导与依据。</w:t>
      </w:r>
    </w:p>
    <w:p w14:paraId="5BC239FA" w14:textId="77777777" w:rsidR="00C94B06" w:rsidRDefault="00C554F8">
      <w:pPr>
        <w:numPr>
          <w:ilvl w:val="0"/>
          <w:numId w:val="7"/>
        </w:numPr>
        <w:spacing w:line="360" w:lineRule="auto"/>
        <w:rPr>
          <w:rFonts w:ascii="楷体" w:eastAsia="楷体" w:hAnsi="楷体" w:cs="楷体"/>
          <w:sz w:val="24"/>
          <w:szCs w:val="24"/>
        </w:rPr>
      </w:pPr>
      <w:r>
        <w:rPr>
          <w:rFonts w:ascii="楷体" w:eastAsia="楷体" w:hAnsi="楷体" w:cs="楷体" w:hint="eastAsia"/>
          <w:sz w:val="24"/>
          <w:szCs w:val="24"/>
        </w:rPr>
        <w:t>我们采用灵活的自适应测试框架，对于测试建模、生成算法和测试策略都不是固定的，我们不必过于担心每一步骤是否考虑周全，而是可以根据测试结果反向改进，建模、生成等策略，测试用例的生成不是唯一的，可以采用多种生成算法进行横向比较，也可以采用回归优化进行纵向比较。另外，生成算法一方面借鉴了传统软件方法体系中典型生成算法，也融入了对判定智能化的考虑，测试用例的生成必须保证可判定性。</w:t>
      </w:r>
    </w:p>
    <w:p w14:paraId="4537182B" w14:textId="77777777" w:rsidR="00C94B06" w:rsidRDefault="00C554F8">
      <w:pPr>
        <w:numPr>
          <w:ilvl w:val="0"/>
          <w:numId w:val="7"/>
        </w:numPr>
        <w:spacing w:line="360" w:lineRule="auto"/>
        <w:rPr>
          <w:rFonts w:ascii="楷体" w:eastAsia="楷体" w:hAnsi="楷体" w:cs="楷体"/>
          <w:sz w:val="24"/>
          <w:szCs w:val="24"/>
        </w:rPr>
      </w:pPr>
      <w:r>
        <w:rPr>
          <w:rFonts w:ascii="楷体" w:eastAsia="楷体" w:hAnsi="楷体" w:cs="楷体" w:hint="eastAsia"/>
          <w:sz w:val="24"/>
          <w:szCs w:val="24"/>
        </w:rPr>
        <w:t>我们采用蜕变测试解决智能化软件测试中执行判定复杂的问题，本项目可以根据测试数据，利用数据挖掘方法，提取可能的蜕变关系，加以利用在执行判定的过程中，这是蜕变测试应用在全新领域的一次尝试与创新。</w:t>
      </w:r>
    </w:p>
    <w:p w14:paraId="6DA6F61F" w14:textId="77777777" w:rsidR="00C94B06" w:rsidRDefault="00C554F8">
      <w:pPr>
        <w:numPr>
          <w:ilvl w:val="0"/>
          <w:numId w:val="7"/>
        </w:numPr>
        <w:spacing w:line="360" w:lineRule="auto"/>
        <w:rPr>
          <w:rFonts w:ascii="楷体" w:eastAsia="楷体" w:hAnsi="楷体" w:cs="楷体"/>
          <w:sz w:val="24"/>
          <w:szCs w:val="24"/>
        </w:rPr>
      </w:pPr>
      <w:r>
        <w:rPr>
          <w:rFonts w:ascii="楷体" w:eastAsia="楷体" w:hAnsi="楷体" w:cs="楷体" w:hint="eastAsia"/>
          <w:sz w:val="24"/>
          <w:szCs w:val="24"/>
        </w:rPr>
        <w:t>传统软件的评估技术应用在智能化软件的测试领域，提出了一种科学可靠的测试评估指标，并具有一定的广泛性与应用性，可以很好衡量任意一种面向智能化软件的测试集的充分性，类似于传统软件测试的覆盖率指标，可以对未来面向智能化软件的测试提供很好的指导意义。</w:t>
      </w:r>
    </w:p>
    <w:p w14:paraId="393CEE8F" w14:textId="77777777" w:rsidR="00C94B06" w:rsidRDefault="00C554F8">
      <w:pPr>
        <w:numPr>
          <w:ilvl w:val="0"/>
          <w:numId w:val="7"/>
        </w:numPr>
        <w:spacing w:line="360" w:lineRule="auto"/>
        <w:rPr>
          <w:rFonts w:ascii="楷体" w:eastAsia="楷体" w:hAnsi="楷体" w:cs="楷体"/>
          <w:sz w:val="24"/>
          <w:szCs w:val="24"/>
        </w:rPr>
      </w:pPr>
      <w:r>
        <w:rPr>
          <w:rFonts w:ascii="楷体" w:eastAsia="楷体" w:hAnsi="楷体" w:cs="楷体" w:hint="eastAsia"/>
          <w:sz w:val="24"/>
          <w:szCs w:val="24"/>
        </w:rPr>
        <w:t>安全缺陷的识别处理技术应用在智能化软件的测试领域，安全缺陷的研究主要基于在传统软件中，本项目利用合适的算法对智能化软件的缺陷报告进行合理分派，对安全报告的研究，识别及定位出软件安全漏洞，从而为智能化软件的更新与发展具有重要意义。</w:t>
      </w:r>
    </w:p>
    <w:p w14:paraId="7198C1FB" w14:textId="77777777" w:rsidR="00C94B06" w:rsidRDefault="00C554F8">
      <w:pPr>
        <w:spacing w:line="360" w:lineRule="auto"/>
        <w:rPr>
          <w:rFonts w:ascii="楷体" w:eastAsia="楷体" w:hAnsi="楷体" w:cs="楷体"/>
          <w:sz w:val="24"/>
          <w:szCs w:val="24"/>
        </w:rPr>
      </w:pPr>
      <w:r>
        <w:rPr>
          <w:rFonts w:ascii="楷体" w:eastAsia="楷体" w:hAnsi="楷体" w:cs="楷体" w:hint="eastAsia"/>
          <w:sz w:val="24"/>
          <w:szCs w:val="24"/>
        </w:rPr>
        <w:t>6、我们将数据驱动式的测试技术应用在测试框架中，分析了数据来源，数据种类及数据处理方式与手段等，提出了数据驱动式测试框架，并且利用了数据挖掘中一系列的前沿技术，改进了测试流程，优化了测试步骤与算法，是数据驱动式测试一个很有代表性的应用。</w:t>
      </w:r>
    </w:p>
    <w:p w14:paraId="0C56B8D1" w14:textId="77777777" w:rsidR="00C94B06" w:rsidRDefault="00C94B06">
      <w:pPr>
        <w:snapToGrid w:val="0"/>
        <w:spacing w:line="360" w:lineRule="auto"/>
        <w:ind w:left="6" w:firstLine="420"/>
        <w:rPr>
          <w:rFonts w:asciiTheme="minorEastAsia" w:eastAsiaTheme="minorEastAsia" w:hAnsiTheme="minorEastAsia" w:cstheme="minorEastAsia"/>
          <w:sz w:val="24"/>
          <w:szCs w:val="24"/>
        </w:rPr>
      </w:pPr>
    </w:p>
    <w:p w14:paraId="75FCDC80" w14:textId="77777777" w:rsidR="00C94B06" w:rsidRDefault="00C554F8">
      <w:pPr>
        <w:pStyle w:val="2"/>
        <w:ind w:firstLine="420"/>
        <w:rPr>
          <w:b/>
          <w:bCs/>
          <w:color w:val="0070C0"/>
        </w:rPr>
      </w:pPr>
      <w:r>
        <w:rPr>
          <w:b/>
          <w:bCs/>
          <w:color w:val="0070C0"/>
        </w:rPr>
        <w:t>5</w:t>
      </w:r>
      <w:r>
        <w:rPr>
          <w:b/>
          <w:bCs/>
          <w:color w:val="0070C0"/>
        </w:rPr>
        <w:t>．年度研究计划及预期研究结果</w:t>
      </w:r>
      <w:r>
        <w:rPr>
          <w:color w:val="0070C0"/>
        </w:rPr>
        <w:t>（包括拟组织的重要学术交流活动、国际合作与交流计划等）。</w:t>
      </w:r>
    </w:p>
    <w:p w14:paraId="00A40BA5" w14:textId="77777777" w:rsidR="00C94B06" w:rsidRDefault="00C94B06">
      <w:pPr>
        <w:snapToGrid w:val="0"/>
        <w:spacing w:line="360" w:lineRule="auto"/>
        <w:ind w:firstLineChars="196" w:firstLine="470"/>
        <w:rPr>
          <w:sz w:val="24"/>
          <w:szCs w:val="24"/>
        </w:rPr>
      </w:pPr>
    </w:p>
    <w:p w14:paraId="305F7735" w14:textId="77777777" w:rsidR="00C94B06" w:rsidRDefault="00C554F8">
      <w:pPr>
        <w:pStyle w:val="1"/>
        <w:ind w:firstLine="420"/>
        <w:rPr>
          <w:color w:val="0070C0"/>
        </w:rPr>
      </w:pPr>
      <w:r>
        <w:rPr>
          <w:color w:val="0070C0"/>
        </w:rPr>
        <w:lastRenderedPageBreak/>
        <w:t>（二）研究基础与工作条件</w:t>
      </w:r>
    </w:p>
    <w:p w14:paraId="596D03EC" w14:textId="77777777" w:rsidR="00C94B06" w:rsidRDefault="00C554F8">
      <w:pPr>
        <w:pStyle w:val="2"/>
        <w:ind w:firstLine="420"/>
        <w:rPr>
          <w:color w:val="0070C0"/>
        </w:rPr>
      </w:pPr>
      <w:r>
        <w:rPr>
          <w:color w:val="0070C0"/>
        </w:rPr>
        <w:t>1</w:t>
      </w:r>
      <w:r>
        <w:rPr>
          <w:color w:val="0070C0"/>
        </w:rPr>
        <w:t>．</w:t>
      </w:r>
      <w:r>
        <w:rPr>
          <w:b/>
          <w:bCs/>
          <w:color w:val="0070C0"/>
        </w:rPr>
        <w:t>研究基础</w:t>
      </w:r>
      <w:r>
        <w:rPr>
          <w:color w:val="0070C0"/>
        </w:rPr>
        <w:t>（与本项目相关的研究工作积累和已取得的研究工作成绩）；</w:t>
      </w:r>
    </w:p>
    <w:p w14:paraId="463C47A4" w14:textId="77777777" w:rsidR="00C94B06" w:rsidRDefault="00C94B06">
      <w:pPr>
        <w:snapToGrid w:val="0"/>
        <w:spacing w:line="360" w:lineRule="auto"/>
        <w:ind w:firstLineChars="196" w:firstLine="470"/>
        <w:rPr>
          <w:sz w:val="24"/>
          <w:szCs w:val="24"/>
        </w:rPr>
      </w:pPr>
      <w:bookmarkStart w:id="31" w:name="_GoBack"/>
      <w:bookmarkEnd w:id="31"/>
    </w:p>
    <w:p w14:paraId="11954B14" w14:textId="77777777" w:rsidR="00C94B06" w:rsidRDefault="00C554F8">
      <w:pPr>
        <w:pStyle w:val="2"/>
        <w:ind w:firstLine="420"/>
        <w:rPr>
          <w:color w:val="0070C0"/>
          <w:szCs w:val="28"/>
        </w:rPr>
      </w:pPr>
      <w:r>
        <w:rPr>
          <w:color w:val="0070C0"/>
        </w:rPr>
        <w:t>2</w:t>
      </w:r>
      <w:r>
        <w:rPr>
          <w:color w:val="0070C0"/>
        </w:rPr>
        <w:t>．</w:t>
      </w:r>
      <w:r>
        <w:rPr>
          <w:b/>
          <w:bCs/>
          <w:color w:val="0070C0"/>
        </w:rPr>
        <w:t>工作条件</w:t>
      </w:r>
      <w:r>
        <w:rPr>
          <w:color w:val="0070C0"/>
        </w:rPr>
        <w:t>（包括已具备的实验条件，尚缺少的实验条件和</w:t>
      </w:r>
      <w:proofErr w:type="gramStart"/>
      <w:r>
        <w:rPr>
          <w:color w:val="0070C0"/>
        </w:rPr>
        <w:t>拟解决</w:t>
      </w:r>
      <w:proofErr w:type="gramEnd"/>
      <w:r>
        <w:rPr>
          <w:color w:val="0070C0"/>
        </w:rPr>
        <w:t>的途径，包括利用国家实验室、国家重点实验室和部门重点实验室等研究基地的计划与落实情况）；</w:t>
      </w:r>
    </w:p>
    <w:p w14:paraId="276DF258" w14:textId="77777777" w:rsidR="00C94B06" w:rsidRDefault="00C554F8">
      <w:pPr>
        <w:widowControl/>
        <w:spacing w:before="100" w:beforeAutospacing="1" w:after="100" w:afterAutospacing="1" w:line="360" w:lineRule="auto"/>
        <w:ind w:firstLineChars="200" w:firstLine="480"/>
        <w:jc w:val="left"/>
        <w:rPr>
          <w:sz w:val="24"/>
          <w:szCs w:val="24"/>
        </w:rPr>
      </w:pPr>
      <w:r>
        <w:rPr>
          <w:rFonts w:ascii="宋体" w:hAnsi="宋体" w:cs="宋体" w:hint="eastAsia"/>
          <w:color w:val="000000"/>
          <w:kern w:val="0"/>
          <w:sz w:val="24"/>
          <w:szCs w:val="24"/>
        </w:rPr>
        <w:t>南京大学计算机软件新技术国家重点实验室目前拥有各类高性能服务器</w:t>
      </w:r>
      <w:r>
        <w:rPr>
          <w:rFonts w:ascii="宋体" w:hAnsi="宋体" w:cs="宋体"/>
          <w:color w:val="000000"/>
          <w:kern w:val="0"/>
          <w:sz w:val="24"/>
          <w:szCs w:val="24"/>
        </w:rPr>
        <w:t>3</w:t>
      </w:r>
      <w:r>
        <w:rPr>
          <w:rFonts w:ascii="宋体" w:hAnsi="宋体" w:cs="宋体" w:hint="eastAsia"/>
          <w:color w:val="000000"/>
          <w:kern w:val="0"/>
          <w:sz w:val="24"/>
          <w:szCs w:val="24"/>
        </w:rPr>
        <w:t>0</w:t>
      </w:r>
      <w:r>
        <w:rPr>
          <w:rFonts w:ascii="宋体" w:hAnsi="宋体" w:cs="宋体"/>
          <w:color w:val="000000"/>
          <w:kern w:val="0"/>
          <w:sz w:val="24"/>
          <w:szCs w:val="24"/>
        </w:rPr>
        <w:t>0</w:t>
      </w:r>
      <w:r>
        <w:rPr>
          <w:rFonts w:ascii="宋体" w:hAnsi="宋体" w:cs="宋体" w:hint="eastAsia"/>
          <w:color w:val="000000"/>
          <w:kern w:val="0"/>
          <w:sz w:val="24"/>
          <w:szCs w:val="24"/>
        </w:rPr>
        <w:t>余台套,其中大型设备</w:t>
      </w:r>
      <w:proofErr w:type="gramStart"/>
      <w:r>
        <w:rPr>
          <w:rFonts w:ascii="宋体" w:hAnsi="宋体" w:cs="宋体" w:hint="eastAsia"/>
          <w:color w:val="000000"/>
          <w:kern w:val="0"/>
          <w:sz w:val="24"/>
          <w:szCs w:val="24"/>
        </w:rPr>
        <w:t>公共云计算</w:t>
      </w:r>
      <w:proofErr w:type="gramEnd"/>
      <w:r>
        <w:rPr>
          <w:rFonts w:ascii="宋体" w:hAnsi="宋体" w:cs="宋体" w:hint="eastAsia"/>
          <w:color w:val="000000"/>
          <w:kern w:val="0"/>
          <w:sz w:val="24"/>
          <w:szCs w:val="24"/>
        </w:rPr>
        <w:t>平台一套（20余台多核高性能服务器、2台</w:t>
      </w:r>
      <w:bookmarkStart w:id="32" w:name="OLE_LINK1"/>
      <w:bookmarkStart w:id="33" w:name="OLE_LINK2"/>
      <w:r>
        <w:rPr>
          <w:rFonts w:ascii="宋体" w:hAnsi="宋体" w:cs="宋体" w:hint="eastAsia"/>
          <w:color w:val="000000"/>
          <w:kern w:val="0"/>
          <w:sz w:val="24"/>
          <w:szCs w:val="24"/>
        </w:rPr>
        <w:t>IBM</w:t>
      </w:r>
      <w:r>
        <w:rPr>
          <w:rFonts w:ascii="宋体" w:hAnsi="宋体" w:cs="宋体"/>
          <w:color w:val="000000"/>
          <w:kern w:val="0"/>
          <w:sz w:val="24"/>
          <w:szCs w:val="24"/>
        </w:rPr>
        <w:t xml:space="preserve"> </w:t>
      </w:r>
      <w:r>
        <w:rPr>
          <w:rFonts w:ascii="宋体" w:hAnsi="宋体" w:cs="宋体" w:hint="eastAsia"/>
          <w:color w:val="000000"/>
          <w:kern w:val="0"/>
          <w:sz w:val="24"/>
          <w:szCs w:val="24"/>
        </w:rPr>
        <w:t>Flex刀片服务器</w:t>
      </w:r>
      <w:bookmarkEnd w:id="32"/>
      <w:bookmarkEnd w:id="33"/>
      <w:r>
        <w:rPr>
          <w:rFonts w:ascii="宋体" w:hAnsi="宋体" w:cs="宋体" w:hint="eastAsia"/>
          <w:color w:val="000000"/>
          <w:kern w:val="0"/>
          <w:sz w:val="24"/>
          <w:szCs w:val="24"/>
        </w:rPr>
        <w:t>及13台GPU服务器作为计算资源，同时具备6</w:t>
      </w:r>
      <w:r>
        <w:rPr>
          <w:rFonts w:ascii="宋体" w:hAnsi="宋体" w:cs="宋体"/>
          <w:color w:val="000000"/>
          <w:kern w:val="0"/>
          <w:sz w:val="24"/>
          <w:szCs w:val="24"/>
        </w:rPr>
        <w:t>0T</w:t>
      </w:r>
      <w:r>
        <w:rPr>
          <w:rFonts w:ascii="宋体" w:hAnsi="宋体" w:cs="宋体" w:hint="eastAsia"/>
          <w:color w:val="000000"/>
          <w:kern w:val="0"/>
          <w:sz w:val="24"/>
          <w:szCs w:val="24"/>
        </w:rPr>
        <w:t>的高速数据存储能力和16</w:t>
      </w:r>
      <w:r>
        <w:rPr>
          <w:rFonts w:ascii="宋体" w:hAnsi="宋体" w:cs="宋体"/>
          <w:color w:val="000000"/>
          <w:kern w:val="0"/>
          <w:sz w:val="24"/>
          <w:szCs w:val="24"/>
        </w:rPr>
        <w:t>0T</w:t>
      </w:r>
      <w:r>
        <w:rPr>
          <w:rFonts w:ascii="宋体" w:hAnsi="宋体" w:cs="宋体" w:hint="eastAsia"/>
          <w:color w:val="000000"/>
          <w:kern w:val="0"/>
          <w:sz w:val="24"/>
          <w:szCs w:val="24"/>
        </w:rPr>
        <w:t>的备份存储、IBM虚拟存储网关SVC</w:t>
      </w:r>
      <w:r>
        <w:rPr>
          <w:rFonts w:ascii="宋体" w:hAnsi="宋体" w:cs="宋体"/>
          <w:color w:val="000000"/>
          <w:kern w:val="0"/>
          <w:sz w:val="24"/>
          <w:szCs w:val="24"/>
        </w:rPr>
        <w:t xml:space="preserve"> </w:t>
      </w:r>
      <w:r>
        <w:rPr>
          <w:rFonts w:ascii="宋体" w:hAnsi="宋体" w:cs="宋体" w:hint="eastAsia"/>
          <w:color w:val="000000"/>
          <w:kern w:val="0"/>
          <w:sz w:val="24"/>
          <w:szCs w:val="24"/>
        </w:rPr>
        <w:t>2台、IBM</w:t>
      </w:r>
      <w:r>
        <w:rPr>
          <w:rFonts w:ascii="宋体" w:hAnsi="宋体" w:cs="宋体"/>
          <w:color w:val="000000"/>
          <w:kern w:val="0"/>
          <w:sz w:val="24"/>
          <w:szCs w:val="24"/>
        </w:rPr>
        <w:t xml:space="preserve"> </w:t>
      </w:r>
      <w:r>
        <w:rPr>
          <w:rFonts w:ascii="宋体" w:hAnsi="宋体" w:cs="宋体" w:hint="eastAsia"/>
          <w:color w:val="000000"/>
          <w:kern w:val="0"/>
          <w:sz w:val="24"/>
          <w:szCs w:val="24"/>
        </w:rPr>
        <w:t>Flash</w:t>
      </w:r>
      <w:r>
        <w:rPr>
          <w:rFonts w:ascii="宋体" w:hAnsi="宋体" w:cs="宋体"/>
          <w:color w:val="000000"/>
          <w:kern w:val="0"/>
          <w:sz w:val="24"/>
          <w:szCs w:val="24"/>
        </w:rPr>
        <w:t xml:space="preserve"> </w:t>
      </w:r>
      <w:r>
        <w:rPr>
          <w:rFonts w:ascii="宋体" w:hAnsi="宋体" w:cs="宋体" w:hint="eastAsia"/>
          <w:color w:val="000000"/>
          <w:kern w:val="0"/>
          <w:sz w:val="24"/>
          <w:szCs w:val="24"/>
        </w:rPr>
        <w:t>System</w:t>
      </w:r>
      <w:r>
        <w:rPr>
          <w:rFonts w:ascii="宋体" w:hAnsi="宋体" w:cs="宋体"/>
          <w:color w:val="000000"/>
          <w:kern w:val="0"/>
          <w:sz w:val="24"/>
          <w:szCs w:val="24"/>
        </w:rPr>
        <w:t xml:space="preserve"> 840</w:t>
      </w:r>
      <w:r>
        <w:rPr>
          <w:rFonts w:ascii="宋体" w:hAnsi="宋体" w:cs="宋体" w:hint="eastAsia"/>
          <w:color w:val="000000"/>
          <w:kern w:val="0"/>
          <w:sz w:val="24"/>
          <w:szCs w:val="24"/>
        </w:rPr>
        <w:t>闪存阵列1台）、大数据并行计算共享平台一套（1</w:t>
      </w:r>
      <w:r>
        <w:rPr>
          <w:rFonts w:ascii="宋体" w:hAnsi="宋体" w:cs="宋体"/>
          <w:color w:val="000000"/>
          <w:kern w:val="0"/>
          <w:sz w:val="24"/>
          <w:szCs w:val="24"/>
        </w:rPr>
        <w:t>40</w:t>
      </w:r>
      <w:r>
        <w:rPr>
          <w:rFonts w:ascii="宋体" w:hAnsi="宋体" w:cs="宋体" w:hint="eastAsia"/>
          <w:color w:val="000000"/>
          <w:kern w:val="0"/>
          <w:sz w:val="24"/>
          <w:szCs w:val="24"/>
        </w:rPr>
        <w:t>个节点，提供</w:t>
      </w:r>
      <w:proofErr w:type="spellStart"/>
      <w:r>
        <w:rPr>
          <w:rFonts w:ascii="宋体" w:hAnsi="宋体" w:cs="宋体"/>
          <w:color w:val="000000"/>
          <w:kern w:val="0"/>
          <w:sz w:val="24"/>
          <w:szCs w:val="24"/>
        </w:rPr>
        <w:t>MapReduce</w:t>
      </w:r>
      <w:proofErr w:type="spellEnd"/>
      <w:r>
        <w:rPr>
          <w:rFonts w:ascii="宋体" w:hAnsi="宋体" w:cs="宋体" w:hint="eastAsia"/>
          <w:color w:val="000000"/>
          <w:kern w:val="0"/>
          <w:sz w:val="24"/>
          <w:szCs w:val="24"/>
        </w:rPr>
        <w:t>、</w:t>
      </w:r>
      <w:r>
        <w:rPr>
          <w:rFonts w:ascii="宋体" w:hAnsi="宋体" w:cs="宋体"/>
          <w:color w:val="000000"/>
          <w:kern w:val="0"/>
          <w:sz w:val="24"/>
          <w:szCs w:val="24"/>
        </w:rPr>
        <w:t>MPI</w:t>
      </w:r>
      <w:r>
        <w:rPr>
          <w:rFonts w:ascii="宋体" w:hAnsi="宋体" w:cs="宋体" w:hint="eastAsia"/>
          <w:color w:val="000000"/>
          <w:kern w:val="0"/>
          <w:sz w:val="24"/>
          <w:szCs w:val="24"/>
        </w:rPr>
        <w:t>、</w:t>
      </w:r>
      <w:r>
        <w:rPr>
          <w:rFonts w:ascii="宋体" w:hAnsi="宋体" w:cs="宋体"/>
          <w:color w:val="000000"/>
          <w:kern w:val="0"/>
          <w:sz w:val="24"/>
          <w:szCs w:val="24"/>
        </w:rPr>
        <w:t>BSP</w:t>
      </w:r>
      <w:r>
        <w:rPr>
          <w:rFonts w:ascii="宋体" w:hAnsi="宋体" w:cs="宋体" w:hint="eastAsia"/>
          <w:color w:val="000000"/>
          <w:kern w:val="0"/>
          <w:sz w:val="24"/>
          <w:szCs w:val="24"/>
        </w:rPr>
        <w:t>等多种并行编程模型和环境）、</w:t>
      </w:r>
      <w:proofErr w:type="spellStart"/>
      <w:r>
        <w:rPr>
          <w:rFonts w:ascii="宋体" w:hAnsi="宋体" w:cs="宋体"/>
          <w:color w:val="000000"/>
          <w:kern w:val="0"/>
          <w:sz w:val="24"/>
          <w:szCs w:val="24"/>
        </w:rPr>
        <w:t>EasyStack</w:t>
      </w:r>
      <w:proofErr w:type="spellEnd"/>
      <w:r>
        <w:rPr>
          <w:rFonts w:ascii="宋体" w:hAnsi="宋体" w:cs="宋体" w:hint="eastAsia"/>
          <w:color w:val="000000"/>
          <w:kern w:val="0"/>
          <w:sz w:val="24"/>
          <w:szCs w:val="24"/>
        </w:rPr>
        <w:t>云平台一套（包括D</w:t>
      </w:r>
      <w:r>
        <w:rPr>
          <w:rFonts w:ascii="宋体" w:hAnsi="宋体" w:cs="宋体"/>
          <w:color w:val="000000"/>
          <w:kern w:val="0"/>
          <w:sz w:val="24"/>
          <w:szCs w:val="24"/>
        </w:rPr>
        <w:t>e</w:t>
      </w:r>
      <w:r>
        <w:rPr>
          <w:rFonts w:ascii="宋体" w:hAnsi="宋体" w:cs="宋体" w:hint="eastAsia"/>
          <w:color w:val="000000"/>
          <w:kern w:val="0"/>
          <w:sz w:val="24"/>
          <w:szCs w:val="24"/>
        </w:rPr>
        <w:t>ll</w:t>
      </w:r>
      <w:r>
        <w:rPr>
          <w:rFonts w:ascii="宋体" w:hAnsi="宋体" w:cs="宋体"/>
          <w:color w:val="000000"/>
          <w:kern w:val="0"/>
          <w:sz w:val="24"/>
          <w:szCs w:val="24"/>
        </w:rPr>
        <w:t xml:space="preserve"> </w:t>
      </w:r>
      <w:r>
        <w:rPr>
          <w:rFonts w:ascii="宋体" w:hAnsi="宋体" w:cs="宋体" w:hint="eastAsia"/>
          <w:color w:val="000000"/>
          <w:kern w:val="0"/>
          <w:sz w:val="24"/>
          <w:szCs w:val="24"/>
        </w:rPr>
        <w:t>高性能计算服务器12台）、</w:t>
      </w:r>
      <w:r>
        <w:rPr>
          <w:rFonts w:ascii="宋体" w:hAnsi="宋体" w:cs="宋体"/>
          <w:color w:val="000000"/>
          <w:kern w:val="0"/>
          <w:sz w:val="24"/>
          <w:szCs w:val="24"/>
        </w:rPr>
        <w:t>IBM</w:t>
      </w:r>
      <w:r>
        <w:rPr>
          <w:rFonts w:ascii="宋体" w:hAnsi="宋体" w:cs="宋体" w:hint="eastAsia"/>
          <w:color w:val="000000"/>
          <w:kern w:val="0"/>
          <w:sz w:val="24"/>
          <w:szCs w:val="24"/>
        </w:rPr>
        <w:t>刀片服务器</w:t>
      </w:r>
      <w:r>
        <w:rPr>
          <w:rFonts w:ascii="宋体" w:hAnsi="宋体" w:cs="宋体"/>
          <w:color w:val="000000"/>
          <w:kern w:val="0"/>
          <w:sz w:val="24"/>
          <w:szCs w:val="24"/>
        </w:rPr>
        <w:t>2</w:t>
      </w:r>
      <w:r>
        <w:rPr>
          <w:rFonts w:ascii="宋体" w:hAnsi="宋体" w:cs="宋体" w:hint="eastAsia"/>
          <w:color w:val="000000"/>
          <w:kern w:val="0"/>
          <w:sz w:val="24"/>
          <w:szCs w:val="24"/>
        </w:rPr>
        <w:t>台（</w:t>
      </w:r>
      <w:r>
        <w:rPr>
          <w:rFonts w:ascii="宋体" w:hAnsi="宋体" w:cs="宋体"/>
          <w:color w:val="000000"/>
          <w:kern w:val="0"/>
          <w:sz w:val="24"/>
          <w:szCs w:val="24"/>
        </w:rPr>
        <w:t>14</w:t>
      </w:r>
      <w:r>
        <w:rPr>
          <w:rFonts w:ascii="宋体" w:hAnsi="宋体" w:cs="宋体" w:hint="eastAsia"/>
          <w:color w:val="000000"/>
          <w:kern w:val="0"/>
          <w:sz w:val="24"/>
          <w:szCs w:val="24"/>
        </w:rPr>
        <w:t>片</w:t>
      </w:r>
      <w:r>
        <w:rPr>
          <w:rFonts w:ascii="宋体" w:hAnsi="宋体" w:cs="宋体"/>
          <w:color w:val="000000"/>
          <w:kern w:val="0"/>
          <w:sz w:val="24"/>
          <w:szCs w:val="24"/>
        </w:rPr>
        <w:t>HS21</w:t>
      </w:r>
      <w:r>
        <w:rPr>
          <w:rFonts w:ascii="宋体" w:hAnsi="宋体" w:cs="宋体" w:hint="eastAsia"/>
          <w:color w:val="000000"/>
          <w:kern w:val="0"/>
          <w:sz w:val="24"/>
          <w:szCs w:val="24"/>
        </w:rPr>
        <w:t>、</w:t>
      </w:r>
      <w:r>
        <w:rPr>
          <w:rFonts w:ascii="宋体" w:hAnsi="宋体" w:cs="宋体"/>
          <w:color w:val="000000"/>
          <w:kern w:val="0"/>
          <w:sz w:val="24"/>
          <w:szCs w:val="24"/>
        </w:rPr>
        <w:t>12</w:t>
      </w:r>
      <w:r>
        <w:rPr>
          <w:rFonts w:ascii="宋体" w:hAnsi="宋体" w:cs="宋体" w:hint="eastAsia"/>
          <w:color w:val="000000"/>
          <w:kern w:val="0"/>
          <w:sz w:val="24"/>
          <w:szCs w:val="24"/>
        </w:rPr>
        <w:t>片</w:t>
      </w:r>
      <w:r>
        <w:rPr>
          <w:rFonts w:ascii="宋体" w:hAnsi="宋体" w:cs="宋体"/>
          <w:color w:val="000000"/>
          <w:kern w:val="0"/>
          <w:sz w:val="24"/>
          <w:szCs w:val="24"/>
        </w:rPr>
        <w:t>HS22</w:t>
      </w:r>
      <w:r>
        <w:rPr>
          <w:rFonts w:ascii="宋体" w:hAnsi="宋体" w:cs="宋体" w:hint="eastAsia"/>
          <w:color w:val="000000"/>
          <w:kern w:val="0"/>
          <w:sz w:val="24"/>
          <w:szCs w:val="24"/>
        </w:rPr>
        <w:t>、</w:t>
      </w:r>
      <w:r>
        <w:rPr>
          <w:rFonts w:ascii="宋体" w:hAnsi="宋体" w:cs="宋体"/>
          <w:color w:val="000000"/>
          <w:kern w:val="0"/>
          <w:sz w:val="24"/>
          <w:szCs w:val="24"/>
        </w:rPr>
        <w:t>2</w:t>
      </w:r>
      <w:r>
        <w:rPr>
          <w:rFonts w:ascii="宋体" w:hAnsi="宋体" w:cs="宋体" w:hint="eastAsia"/>
          <w:color w:val="000000"/>
          <w:kern w:val="0"/>
          <w:sz w:val="24"/>
          <w:szCs w:val="24"/>
        </w:rPr>
        <w:t>片</w:t>
      </w:r>
      <w:r>
        <w:rPr>
          <w:rFonts w:ascii="宋体" w:hAnsi="宋体" w:cs="宋体"/>
          <w:color w:val="000000"/>
          <w:kern w:val="0"/>
          <w:sz w:val="24"/>
          <w:szCs w:val="24"/>
        </w:rPr>
        <w:t>JS12</w:t>
      </w:r>
      <w:r>
        <w:rPr>
          <w:rFonts w:ascii="宋体" w:hAnsi="宋体" w:cs="宋体" w:hint="eastAsia"/>
          <w:color w:val="000000"/>
          <w:kern w:val="0"/>
          <w:sz w:val="24"/>
          <w:szCs w:val="24"/>
        </w:rPr>
        <w:t>）、</w:t>
      </w:r>
      <w:r>
        <w:rPr>
          <w:rFonts w:ascii="宋体" w:hAnsi="宋体" w:cs="宋体"/>
          <w:color w:val="000000"/>
          <w:kern w:val="0"/>
          <w:sz w:val="24"/>
          <w:szCs w:val="24"/>
        </w:rPr>
        <w:t>IBM 3850 M2</w:t>
      </w:r>
      <w:r>
        <w:rPr>
          <w:rFonts w:ascii="宋体" w:hAnsi="宋体" w:cs="宋体" w:hint="eastAsia"/>
          <w:color w:val="000000"/>
          <w:kern w:val="0"/>
          <w:sz w:val="24"/>
          <w:szCs w:val="24"/>
        </w:rPr>
        <w:t>高性能服务器</w:t>
      </w:r>
      <w:r>
        <w:rPr>
          <w:rFonts w:ascii="宋体" w:hAnsi="宋体" w:cs="宋体"/>
          <w:color w:val="000000"/>
          <w:kern w:val="0"/>
          <w:sz w:val="24"/>
          <w:szCs w:val="24"/>
        </w:rPr>
        <w:t>4</w:t>
      </w:r>
      <w:r>
        <w:rPr>
          <w:rFonts w:ascii="宋体" w:hAnsi="宋体" w:cs="宋体" w:hint="eastAsia"/>
          <w:color w:val="000000"/>
          <w:kern w:val="0"/>
          <w:sz w:val="24"/>
          <w:szCs w:val="24"/>
        </w:rPr>
        <w:t>台（</w:t>
      </w:r>
      <w:r>
        <w:rPr>
          <w:rFonts w:ascii="宋体" w:hAnsi="宋体" w:cs="宋体"/>
          <w:color w:val="000000"/>
          <w:kern w:val="0"/>
          <w:sz w:val="24"/>
          <w:szCs w:val="24"/>
        </w:rPr>
        <w:t>1</w:t>
      </w:r>
      <w:r>
        <w:rPr>
          <w:rFonts w:ascii="宋体" w:hAnsi="宋体" w:cs="宋体" w:hint="eastAsia"/>
          <w:color w:val="000000"/>
          <w:kern w:val="0"/>
          <w:sz w:val="24"/>
          <w:szCs w:val="24"/>
        </w:rPr>
        <w:t>台</w:t>
      </w:r>
      <w:r>
        <w:rPr>
          <w:rFonts w:ascii="宋体" w:hAnsi="宋体" w:cs="宋体"/>
          <w:color w:val="000000"/>
          <w:kern w:val="0"/>
          <w:sz w:val="24"/>
          <w:szCs w:val="24"/>
        </w:rPr>
        <w:t>96</w:t>
      </w:r>
      <w:r>
        <w:rPr>
          <w:rFonts w:ascii="宋体" w:hAnsi="宋体" w:cs="宋体" w:hint="eastAsia"/>
          <w:color w:val="000000"/>
          <w:kern w:val="0"/>
          <w:sz w:val="24"/>
          <w:szCs w:val="24"/>
        </w:rPr>
        <w:t>核、</w:t>
      </w:r>
      <w:r>
        <w:rPr>
          <w:rFonts w:ascii="宋体" w:hAnsi="宋体" w:cs="宋体"/>
          <w:color w:val="000000"/>
          <w:kern w:val="0"/>
          <w:sz w:val="24"/>
          <w:szCs w:val="24"/>
        </w:rPr>
        <w:t>1</w:t>
      </w:r>
      <w:r>
        <w:rPr>
          <w:rFonts w:ascii="宋体" w:hAnsi="宋体" w:cs="宋体" w:hint="eastAsia"/>
          <w:color w:val="000000"/>
          <w:kern w:val="0"/>
          <w:sz w:val="24"/>
          <w:szCs w:val="24"/>
        </w:rPr>
        <w:t>台</w:t>
      </w:r>
      <w:r>
        <w:rPr>
          <w:rFonts w:ascii="宋体" w:hAnsi="宋体" w:cs="宋体"/>
          <w:color w:val="000000"/>
          <w:kern w:val="0"/>
          <w:sz w:val="24"/>
          <w:szCs w:val="24"/>
        </w:rPr>
        <w:t>64</w:t>
      </w:r>
      <w:r>
        <w:rPr>
          <w:rFonts w:ascii="宋体" w:hAnsi="宋体" w:cs="宋体" w:hint="eastAsia"/>
          <w:color w:val="000000"/>
          <w:kern w:val="0"/>
          <w:sz w:val="24"/>
          <w:szCs w:val="24"/>
        </w:rPr>
        <w:t>核，</w:t>
      </w:r>
      <w:r>
        <w:rPr>
          <w:rFonts w:ascii="宋体" w:hAnsi="宋体" w:cs="宋体"/>
          <w:color w:val="000000"/>
          <w:kern w:val="0"/>
          <w:sz w:val="24"/>
          <w:szCs w:val="24"/>
        </w:rPr>
        <w:t>2</w:t>
      </w:r>
      <w:r>
        <w:rPr>
          <w:rFonts w:ascii="宋体" w:hAnsi="宋体" w:cs="宋体" w:hint="eastAsia"/>
          <w:color w:val="000000"/>
          <w:kern w:val="0"/>
          <w:sz w:val="24"/>
          <w:szCs w:val="24"/>
        </w:rPr>
        <w:t>台</w:t>
      </w:r>
      <w:r>
        <w:rPr>
          <w:rFonts w:ascii="宋体" w:hAnsi="宋体" w:cs="宋体"/>
          <w:color w:val="000000"/>
          <w:kern w:val="0"/>
          <w:sz w:val="24"/>
          <w:szCs w:val="24"/>
        </w:rPr>
        <w:t>32</w:t>
      </w:r>
      <w:r>
        <w:rPr>
          <w:rFonts w:ascii="宋体" w:hAnsi="宋体" w:cs="宋体" w:hint="eastAsia"/>
          <w:color w:val="000000"/>
          <w:kern w:val="0"/>
          <w:sz w:val="24"/>
          <w:szCs w:val="24"/>
        </w:rPr>
        <w:t>核）、</w:t>
      </w:r>
      <w:r>
        <w:rPr>
          <w:rFonts w:ascii="宋体" w:hAnsi="宋体" w:cs="宋体"/>
          <w:color w:val="000000"/>
          <w:kern w:val="0"/>
          <w:sz w:val="24"/>
          <w:szCs w:val="24"/>
        </w:rPr>
        <w:t>TMS</w:t>
      </w:r>
      <w:r>
        <w:rPr>
          <w:rFonts w:ascii="宋体" w:hAnsi="宋体" w:cs="宋体" w:hint="eastAsia"/>
          <w:color w:val="000000"/>
          <w:kern w:val="0"/>
          <w:sz w:val="24"/>
          <w:szCs w:val="24"/>
        </w:rPr>
        <w:t>和华赛高速存储各</w:t>
      </w:r>
      <w:r>
        <w:rPr>
          <w:rFonts w:ascii="宋体" w:hAnsi="宋体" w:cs="宋体"/>
          <w:color w:val="000000"/>
          <w:kern w:val="0"/>
          <w:sz w:val="24"/>
          <w:szCs w:val="24"/>
        </w:rPr>
        <w:t>1</w:t>
      </w:r>
      <w:r>
        <w:rPr>
          <w:rFonts w:ascii="宋体" w:hAnsi="宋体" w:cs="宋体" w:hint="eastAsia"/>
          <w:color w:val="000000"/>
          <w:kern w:val="0"/>
          <w:sz w:val="24"/>
          <w:szCs w:val="24"/>
        </w:rPr>
        <w:t>台、40余台GPU服务器。机房采用</w:t>
      </w:r>
      <w:r>
        <w:rPr>
          <w:rFonts w:ascii="宋体" w:hAnsi="宋体" w:cs="宋体"/>
          <w:color w:val="000000"/>
          <w:kern w:val="0"/>
          <w:sz w:val="24"/>
          <w:szCs w:val="24"/>
        </w:rPr>
        <w:t>160KVA UPS</w:t>
      </w:r>
      <w:r>
        <w:rPr>
          <w:rFonts w:ascii="宋体" w:hAnsi="宋体" w:cs="宋体" w:hint="eastAsia"/>
          <w:color w:val="000000"/>
          <w:kern w:val="0"/>
          <w:sz w:val="24"/>
          <w:szCs w:val="24"/>
        </w:rPr>
        <w:t>三机系统并机运行，保证各设备</w:t>
      </w:r>
      <w:r>
        <w:rPr>
          <w:rFonts w:ascii="宋体" w:hAnsi="宋体" w:cs="宋体"/>
          <w:color w:val="000000"/>
          <w:kern w:val="0"/>
          <w:sz w:val="24"/>
          <w:szCs w:val="24"/>
        </w:rPr>
        <w:t>24</w:t>
      </w:r>
      <w:r>
        <w:rPr>
          <w:rFonts w:ascii="宋体" w:hAnsi="宋体" w:cs="宋体" w:hint="eastAsia"/>
          <w:color w:val="000000"/>
          <w:kern w:val="0"/>
          <w:sz w:val="24"/>
          <w:szCs w:val="24"/>
        </w:rPr>
        <w:t>小时不间断工作。万兆接入校园网，同时支持</w:t>
      </w:r>
      <w:r>
        <w:rPr>
          <w:rFonts w:ascii="宋体" w:hAnsi="宋体" w:cs="宋体"/>
          <w:color w:val="000000"/>
          <w:kern w:val="0"/>
          <w:sz w:val="24"/>
          <w:szCs w:val="24"/>
        </w:rPr>
        <w:t>IPv4/IPv6</w:t>
      </w:r>
      <w:r>
        <w:rPr>
          <w:rFonts w:ascii="宋体" w:hAnsi="宋体" w:cs="宋体" w:hint="eastAsia"/>
          <w:color w:val="000000"/>
          <w:kern w:val="0"/>
          <w:sz w:val="24"/>
          <w:szCs w:val="24"/>
        </w:rPr>
        <w:t>双</w:t>
      </w:r>
      <w:proofErr w:type="gramStart"/>
      <w:r>
        <w:rPr>
          <w:rFonts w:ascii="宋体" w:hAnsi="宋体" w:cs="宋体" w:hint="eastAsia"/>
          <w:color w:val="000000"/>
          <w:kern w:val="0"/>
          <w:sz w:val="24"/>
          <w:szCs w:val="24"/>
        </w:rPr>
        <w:t>栈</w:t>
      </w:r>
      <w:proofErr w:type="gramEnd"/>
      <w:r>
        <w:rPr>
          <w:rFonts w:ascii="宋体" w:hAnsi="宋体" w:cs="宋体" w:hint="eastAsia"/>
          <w:color w:val="000000"/>
          <w:kern w:val="0"/>
          <w:sz w:val="24"/>
          <w:szCs w:val="24"/>
        </w:rPr>
        <w:t>协议，串接万兆安全网关一台，支持防火墙、IPS、WAF等多项安全功能。实验验证、仿真和测试环境非常好。此外，实验室还购买了大量软件资源并订阅了大量的电子刊物全文数据库，例如</w:t>
      </w:r>
      <w:r>
        <w:rPr>
          <w:rFonts w:ascii="宋体" w:hAnsi="宋体" w:cs="宋体"/>
          <w:color w:val="000000"/>
          <w:kern w:val="0"/>
          <w:sz w:val="24"/>
          <w:szCs w:val="24"/>
        </w:rPr>
        <w:t>ACM</w:t>
      </w:r>
      <w:r>
        <w:rPr>
          <w:rFonts w:ascii="宋体" w:hAnsi="宋体" w:cs="宋体" w:hint="eastAsia"/>
          <w:color w:val="000000"/>
          <w:kern w:val="0"/>
          <w:sz w:val="24"/>
          <w:szCs w:val="24"/>
        </w:rPr>
        <w:t>、</w:t>
      </w:r>
      <w:r>
        <w:rPr>
          <w:rFonts w:ascii="宋体" w:hAnsi="宋体" w:cs="宋体"/>
          <w:color w:val="000000"/>
          <w:kern w:val="0"/>
          <w:sz w:val="24"/>
          <w:szCs w:val="24"/>
        </w:rPr>
        <w:t>Blackwell</w:t>
      </w:r>
      <w:r>
        <w:rPr>
          <w:rFonts w:ascii="宋体" w:hAnsi="宋体" w:cs="宋体" w:hint="eastAsia"/>
          <w:color w:val="000000"/>
          <w:kern w:val="0"/>
          <w:sz w:val="24"/>
          <w:szCs w:val="24"/>
        </w:rPr>
        <w:t>、</w:t>
      </w:r>
      <w:r>
        <w:rPr>
          <w:rFonts w:ascii="宋体" w:hAnsi="宋体" w:cs="宋体"/>
          <w:color w:val="000000"/>
          <w:kern w:val="0"/>
          <w:sz w:val="24"/>
          <w:szCs w:val="24"/>
        </w:rPr>
        <w:t>Elsevier</w:t>
      </w:r>
      <w:r>
        <w:rPr>
          <w:rFonts w:ascii="宋体" w:hAnsi="宋体" w:cs="宋体" w:hint="eastAsia"/>
          <w:color w:val="000000"/>
          <w:kern w:val="0"/>
          <w:sz w:val="24"/>
          <w:szCs w:val="24"/>
        </w:rPr>
        <w:t>、</w:t>
      </w:r>
      <w:r>
        <w:rPr>
          <w:rFonts w:ascii="宋体" w:hAnsi="宋体" w:cs="宋体"/>
          <w:color w:val="000000"/>
          <w:kern w:val="0"/>
          <w:sz w:val="24"/>
          <w:szCs w:val="24"/>
        </w:rPr>
        <w:t>IEEE/IEE</w:t>
      </w:r>
      <w:r>
        <w:rPr>
          <w:rFonts w:ascii="宋体" w:hAnsi="宋体" w:cs="宋体" w:hint="eastAsia"/>
          <w:color w:val="000000"/>
          <w:kern w:val="0"/>
          <w:sz w:val="24"/>
          <w:szCs w:val="24"/>
        </w:rPr>
        <w:t>、</w:t>
      </w:r>
      <w:r>
        <w:rPr>
          <w:rFonts w:ascii="宋体" w:hAnsi="宋体" w:cs="宋体"/>
          <w:color w:val="000000"/>
          <w:kern w:val="0"/>
          <w:sz w:val="24"/>
          <w:szCs w:val="24"/>
        </w:rPr>
        <w:t>Kluwer</w:t>
      </w:r>
      <w:r>
        <w:rPr>
          <w:rFonts w:ascii="宋体" w:hAnsi="宋体" w:cs="宋体" w:hint="eastAsia"/>
          <w:color w:val="000000"/>
          <w:kern w:val="0"/>
          <w:sz w:val="24"/>
          <w:szCs w:val="24"/>
        </w:rPr>
        <w:t>、</w:t>
      </w:r>
      <w:r>
        <w:rPr>
          <w:rFonts w:ascii="宋体" w:hAnsi="宋体" w:cs="宋体"/>
          <w:color w:val="000000"/>
          <w:kern w:val="0"/>
          <w:sz w:val="24"/>
          <w:szCs w:val="24"/>
        </w:rPr>
        <w:t>Springer</w:t>
      </w:r>
      <w:r>
        <w:rPr>
          <w:rFonts w:ascii="宋体" w:hAnsi="宋体" w:cs="宋体" w:hint="eastAsia"/>
          <w:color w:val="000000"/>
          <w:kern w:val="0"/>
          <w:sz w:val="24"/>
          <w:szCs w:val="24"/>
        </w:rPr>
        <w:t>、</w:t>
      </w:r>
      <w:r>
        <w:rPr>
          <w:rFonts w:ascii="宋体" w:hAnsi="宋体" w:cs="宋体"/>
          <w:color w:val="000000"/>
          <w:kern w:val="0"/>
          <w:sz w:val="24"/>
          <w:szCs w:val="24"/>
        </w:rPr>
        <w:t>Wiley</w:t>
      </w:r>
      <w:r>
        <w:rPr>
          <w:rFonts w:ascii="宋体" w:hAnsi="宋体" w:cs="宋体" w:hint="eastAsia"/>
          <w:color w:val="000000"/>
          <w:kern w:val="0"/>
          <w:sz w:val="24"/>
          <w:szCs w:val="24"/>
        </w:rPr>
        <w:t>等，方便研究人员查阅国际最新文献资料。</w:t>
      </w:r>
    </w:p>
    <w:p w14:paraId="3FF6D6A9" w14:textId="77777777" w:rsidR="00C94B06" w:rsidRDefault="00C554F8">
      <w:pPr>
        <w:pStyle w:val="2"/>
        <w:ind w:firstLine="420"/>
        <w:rPr>
          <w:color w:val="0070C0"/>
        </w:rPr>
      </w:pPr>
      <w:r>
        <w:rPr>
          <w:color w:val="0070C0"/>
        </w:rPr>
        <w:lastRenderedPageBreak/>
        <w:t>3</w:t>
      </w:r>
      <w:r>
        <w:rPr>
          <w:color w:val="0070C0"/>
        </w:rPr>
        <w:t>．</w:t>
      </w:r>
      <w:r>
        <w:rPr>
          <w:b/>
          <w:bCs/>
          <w:color w:val="0070C0"/>
        </w:rPr>
        <w:t>正在承担的与本项目相关的科研项目情况</w:t>
      </w:r>
      <w:r>
        <w:rPr>
          <w:color w:val="0070C0"/>
        </w:rPr>
        <w:t>（申请人和项目组主要参与者正在承担的与本项目相关的科研项目情况，包括国家自然科学基金的项目和国家其他科技计划项目，要注明项目的名称和编号、经费来源、起止年月、与本项目的关系及负责的内容等）；</w:t>
      </w:r>
    </w:p>
    <w:p w14:paraId="7B95F02D" w14:textId="77777777" w:rsidR="00C94B06" w:rsidRDefault="00C94B06">
      <w:pPr>
        <w:snapToGrid w:val="0"/>
        <w:spacing w:line="360" w:lineRule="auto"/>
        <w:ind w:firstLineChars="196" w:firstLine="470"/>
        <w:rPr>
          <w:sz w:val="24"/>
          <w:szCs w:val="24"/>
        </w:rPr>
      </w:pPr>
    </w:p>
    <w:p w14:paraId="422BE5EF" w14:textId="77777777" w:rsidR="00C94B06" w:rsidRDefault="00C554F8">
      <w:pPr>
        <w:pStyle w:val="2"/>
        <w:ind w:firstLine="420"/>
        <w:rPr>
          <w:color w:val="0070C0"/>
        </w:rPr>
      </w:pPr>
      <w:r>
        <w:rPr>
          <w:color w:val="0070C0"/>
        </w:rPr>
        <w:t>4</w:t>
      </w:r>
      <w:r>
        <w:rPr>
          <w:color w:val="0070C0"/>
        </w:rPr>
        <w:t>．</w:t>
      </w:r>
      <w:r>
        <w:rPr>
          <w:b/>
          <w:bCs/>
          <w:color w:val="0070C0"/>
        </w:rPr>
        <w:t>完成国家自然科学基金项目情况</w:t>
      </w:r>
      <w:r>
        <w:rPr>
          <w:color w:val="0070C0"/>
        </w:rPr>
        <w:t>（对申请人负责的前一个已结题科学基金项目（项目名称及批准号）完成情况、后续研究进展及与本申请项目的关系加以详细说明。另附该已结题项目研究工作总结摘要（限</w:t>
      </w:r>
      <w:r>
        <w:rPr>
          <w:color w:val="0070C0"/>
        </w:rPr>
        <w:t>500</w:t>
      </w:r>
      <w:r>
        <w:rPr>
          <w:color w:val="0070C0"/>
        </w:rPr>
        <w:t>字）和相关成果的详细目录）。</w:t>
      </w:r>
    </w:p>
    <w:p w14:paraId="2920D7C5" w14:textId="77777777" w:rsidR="00C94B06" w:rsidRDefault="00C94B06">
      <w:pPr>
        <w:snapToGrid w:val="0"/>
        <w:spacing w:after="156" w:line="360" w:lineRule="auto"/>
        <w:rPr>
          <w:sz w:val="24"/>
          <w:szCs w:val="24"/>
        </w:rPr>
      </w:pPr>
    </w:p>
    <w:p w14:paraId="6C026127" w14:textId="77777777" w:rsidR="00C94B06" w:rsidRDefault="00C554F8">
      <w:pPr>
        <w:pStyle w:val="1"/>
        <w:ind w:firstLine="420"/>
        <w:rPr>
          <w:color w:val="0070C0"/>
        </w:rPr>
      </w:pPr>
      <w:r>
        <w:rPr>
          <w:color w:val="0070C0"/>
        </w:rPr>
        <w:t>（三）其他需要说明的问题</w:t>
      </w:r>
    </w:p>
    <w:p w14:paraId="32560509" w14:textId="77777777" w:rsidR="00C94B06" w:rsidRDefault="00C554F8">
      <w:pPr>
        <w:pStyle w:val="2"/>
        <w:ind w:firstLine="420"/>
        <w:rPr>
          <w:color w:val="0070C0"/>
        </w:rPr>
      </w:pPr>
      <w:r>
        <w:rPr>
          <w:color w:val="0070C0"/>
        </w:rPr>
        <w:t xml:space="preserve">1. </w:t>
      </w:r>
      <w:r>
        <w:rPr>
          <w:color w:val="0070C0"/>
        </w:rPr>
        <w:t>申请人同年申请不同类型的国家自然科学基金项目情况（列明同年申请的其他项目的项目类型、项目名称信息，并说明与本项目之间的区别与联系）。</w:t>
      </w:r>
      <w:r>
        <w:rPr>
          <w:color w:val="0070C0"/>
        </w:rPr>
        <w:t xml:space="preserve"> </w:t>
      </w:r>
    </w:p>
    <w:p w14:paraId="290C0B74" w14:textId="77777777" w:rsidR="00C94B06" w:rsidRDefault="00C94B06">
      <w:pPr>
        <w:snapToGrid w:val="0"/>
        <w:spacing w:after="156" w:line="360" w:lineRule="auto"/>
        <w:ind w:firstLineChars="196" w:firstLine="470"/>
        <w:rPr>
          <w:sz w:val="24"/>
          <w:szCs w:val="24"/>
        </w:rPr>
      </w:pPr>
    </w:p>
    <w:p w14:paraId="4E202B2B" w14:textId="77777777" w:rsidR="00C94B06" w:rsidRDefault="00C554F8">
      <w:pPr>
        <w:pStyle w:val="2"/>
        <w:ind w:firstLine="420"/>
        <w:rPr>
          <w:color w:val="0070C0"/>
        </w:rPr>
      </w:pPr>
      <w:r>
        <w:rPr>
          <w:color w:val="0070C0"/>
        </w:rPr>
        <w:lastRenderedPageBreak/>
        <w:t xml:space="preserve">2. </w:t>
      </w:r>
      <w:r>
        <w:rPr>
          <w:color w:val="0070C0"/>
        </w:rPr>
        <w:t>具有高级专业技术职务（职称）的申请人或者主要参与者是否存在同年申请或者参与申请国家自然科学基金项目的单位不一致的情况；如存在上述情况，列明所涉及人员的姓名，申请或参与申请的其他项目的项目类型、项目名称、单位名称、上述人员在该项目中是申请人还是参与者，并说明单位不一致原因。</w:t>
      </w:r>
    </w:p>
    <w:p w14:paraId="4324FC25" w14:textId="77777777" w:rsidR="00C94B06" w:rsidRDefault="00C94B06">
      <w:pPr>
        <w:snapToGrid w:val="0"/>
        <w:spacing w:after="156" w:line="360" w:lineRule="auto"/>
        <w:ind w:firstLineChars="196" w:firstLine="470"/>
        <w:rPr>
          <w:sz w:val="24"/>
          <w:szCs w:val="24"/>
        </w:rPr>
      </w:pPr>
    </w:p>
    <w:p w14:paraId="7CE9E404" w14:textId="77777777" w:rsidR="00C94B06" w:rsidRDefault="00C554F8">
      <w:pPr>
        <w:pStyle w:val="2"/>
        <w:ind w:firstLine="420"/>
        <w:rPr>
          <w:color w:val="0070C0"/>
        </w:rPr>
      </w:pPr>
      <w:r>
        <w:rPr>
          <w:color w:val="0070C0"/>
        </w:rPr>
        <w:t xml:space="preserve">3. </w:t>
      </w:r>
      <w:r>
        <w:rPr>
          <w:color w:val="0070C0"/>
        </w:rPr>
        <w:t>具有高级专业技术职务（职称）的申请人或者主要参与者是否存在与正在承担的国家自然科学基金项目的单位不一致的情况；如存在上述情况，列明所涉及人员的姓名，正在承担项目的批准号、项目类型、项目名称、单位名称、起止年月，并说明单位不一致原因。</w:t>
      </w:r>
    </w:p>
    <w:p w14:paraId="33DD5FB8" w14:textId="77777777" w:rsidR="00C94B06" w:rsidRDefault="00C94B06">
      <w:pPr>
        <w:snapToGrid w:val="0"/>
        <w:spacing w:after="156" w:line="360" w:lineRule="auto"/>
        <w:ind w:firstLineChars="196" w:firstLine="470"/>
        <w:rPr>
          <w:sz w:val="24"/>
          <w:szCs w:val="24"/>
        </w:rPr>
      </w:pPr>
    </w:p>
    <w:p w14:paraId="4EADEFD5" w14:textId="77777777" w:rsidR="00C94B06" w:rsidRDefault="00C554F8">
      <w:pPr>
        <w:pStyle w:val="2"/>
        <w:ind w:firstLine="420"/>
        <w:rPr>
          <w:color w:val="0070C0"/>
        </w:rPr>
      </w:pPr>
      <w:r>
        <w:rPr>
          <w:color w:val="0070C0"/>
        </w:rPr>
        <w:t xml:space="preserve">4. </w:t>
      </w:r>
      <w:r>
        <w:rPr>
          <w:color w:val="0070C0"/>
        </w:rPr>
        <w:t>其他。</w:t>
      </w:r>
    </w:p>
    <w:p w14:paraId="01D69DFE" w14:textId="77777777" w:rsidR="00C94B06" w:rsidRDefault="00C94B06">
      <w:pPr>
        <w:spacing w:line="312" w:lineRule="auto"/>
      </w:pPr>
    </w:p>
    <w:p w14:paraId="2177C40F" w14:textId="77777777" w:rsidR="00C94B06" w:rsidRDefault="00C94B06">
      <w:pPr>
        <w:snapToGrid w:val="0"/>
        <w:spacing w:line="360" w:lineRule="auto"/>
        <w:rPr>
          <w:rFonts w:asciiTheme="minorEastAsia" w:eastAsiaTheme="minorEastAsia" w:hAnsiTheme="minorEastAsia" w:cstheme="minorEastAsia"/>
          <w:sz w:val="24"/>
          <w:szCs w:val="24"/>
        </w:rPr>
      </w:pPr>
    </w:p>
    <w:p w14:paraId="0AA9426E" w14:textId="77777777" w:rsidR="00C94B06" w:rsidRDefault="00C94B06">
      <w:pPr>
        <w:spacing w:line="360" w:lineRule="auto"/>
        <w:rPr>
          <w:rFonts w:ascii="黑体" w:eastAsia="黑体" w:hAnsi="黑体" w:cs="黑体"/>
          <w:b/>
          <w:bCs/>
          <w:sz w:val="24"/>
          <w:szCs w:val="24"/>
        </w:rPr>
      </w:pPr>
    </w:p>
    <w:p w14:paraId="1A662B50" w14:textId="77777777" w:rsidR="00C94B06" w:rsidRDefault="00C94B06">
      <w:pPr>
        <w:snapToGrid w:val="0"/>
        <w:spacing w:line="360" w:lineRule="auto"/>
        <w:ind w:left="6" w:firstLine="420"/>
        <w:rPr>
          <w:rFonts w:asciiTheme="minorEastAsia" w:eastAsiaTheme="minorEastAsia" w:hAnsiTheme="minorEastAsia" w:cstheme="minorEastAsia"/>
          <w:b/>
          <w:bCs/>
          <w:sz w:val="24"/>
          <w:szCs w:val="24"/>
        </w:rPr>
      </w:pPr>
    </w:p>
    <w:p w14:paraId="5C985C20" w14:textId="77777777" w:rsidR="00C94B06" w:rsidRDefault="00C94B06">
      <w:pPr>
        <w:snapToGrid w:val="0"/>
        <w:spacing w:line="360" w:lineRule="auto"/>
        <w:ind w:left="6"/>
        <w:rPr>
          <w:rFonts w:asciiTheme="minorEastAsia" w:eastAsiaTheme="minorEastAsia" w:hAnsiTheme="minorEastAsia" w:cstheme="minorEastAsia"/>
          <w:b/>
          <w:bCs/>
          <w:sz w:val="24"/>
          <w:szCs w:val="24"/>
        </w:rPr>
      </w:pPr>
    </w:p>
    <w:p w14:paraId="5C131D14" w14:textId="77777777" w:rsidR="00C94B06" w:rsidRDefault="00C94B06">
      <w:pPr>
        <w:spacing w:line="360" w:lineRule="auto"/>
        <w:ind w:firstLine="420"/>
        <w:rPr>
          <w:rFonts w:ascii="宋体" w:cs="宋体"/>
          <w:sz w:val="24"/>
          <w:szCs w:val="24"/>
        </w:rPr>
      </w:pPr>
    </w:p>
    <w:p w14:paraId="644F5FDB" w14:textId="77777777" w:rsidR="00C94B06" w:rsidRDefault="00C94B06">
      <w:pPr>
        <w:spacing w:line="360" w:lineRule="auto"/>
        <w:ind w:left="420"/>
        <w:rPr>
          <w:rFonts w:asciiTheme="minorEastAsia" w:eastAsiaTheme="minorEastAsia" w:hAnsiTheme="minorEastAsia" w:cstheme="minorEastAsia"/>
          <w:b/>
          <w:bCs/>
          <w:sz w:val="24"/>
          <w:szCs w:val="24"/>
        </w:rPr>
      </w:pPr>
    </w:p>
    <w:p w14:paraId="541D3B5C" w14:textId="77777777" w:rsidR="00C94B06" w:rsidRDefault="00C94B06"/>
    <w:sectPr w:rsidR="00C94B0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User" w:date="2019-01-10T20:55:00Z" w:initials="U">
    <w:p w14:paraId="07002742" w14:textId="77777777" w:rsidR="00D87508" w:rsidRDefault="00D87508">
      <w:pPr>
        <w:pStyle w:val="a8"/>
      </w:pPr>
      <w:r>
        <w:rPr>
          <w:rStyle w:val="a7"/>
        </w:rPr>
        <w:annotationRef/>
      </w:r>
      <w:r>
        <w:rPr>
          <w:rFonts w:hint="eastAsia"/>
        </w:rPr>
        <w:t>测试用例优化是什么意思？</w:t>
      </w:r>
    </w:p>
  </w:comment>
  <w:comment w:id="19" w:author="User" w:date="2019-01-10T20:55:00Z" w:initials="U">
    <w:p w14:paraId="1CC035F5" w14:textId="77777777" w:rsidR="00D87508" w:rsidRDefault="00D87508">
      <w:pPr>
        <w:pStyle w:val="a8"/>
      </w:pPr>
      <w:r>
        <w:rPr>
          <w:rStyle w:val="a7"/>
        </w:rPr>
        <w:annotationRef/>
      </w:r>
      <w:r>
        <w:rPr>
          <w:rFonts w:hint="eastAsia"/>
        </w:rPr>
        <w:t>执行判定是什么意思？是不是想说结果判定？</w:t>
      </w:r>
    </w:p>
    <w:p w14:paraId="387FC02D" w14:textId="77777777" w:rsidR="00D87508" w:rsidRDefault="00D87508">
      <w:pPr>
        <w:pStyle w:val="a8"/>
      </w:pPr>
      <w:r>
        <w:rPr>
          <w:rFonts w:hint="eastAsia"/>
        </w:rPr>
        <w:t>小圆圈表示什么意思？</w:t>
      </w:r>
    </w:p>
    <w:p w14:paraId="2CF8AC94" w14:textId="77777777" w:rsidR="00D87508" w:rsidRDefault="00D87508">
      <w:pPr>
        <w:pStyle w:val="a8"/>
      </w:pPr>
      <w:r>
        <w:rPr>
          <w:rFonts w:hint="eastAsia"/>
        </w:rPr>
        <w:t>测试预言？</w:t>
      </w:r>
    </w:p>
    <w:p w14:paraId="03CCCAF9" w14:textId="0D860AEC" w:rsidR="00D87508" w:rsidRDefault="00D87508">
      <w:pPr>
        <w:pStyle w:val="a8"/>
        <w:rPr>
          <w:rFonts w:hint="eastAsia"/>
        </w:rPr>
      </w:pPr>
      <w:r>
        <w:rPr>
          <w:rFonts w:hint="eastAsia"/>
        </w:rPr>
        <w:t>执行优化字面意思是：优化以前的测试用例执行方式。也就是以前可能不是自动化的现在自动化？</w:t>
      </w:r>
    </w:p>
  </w:comment>
  <w:comment w:id="23" w:author="User" w:date="2019-01-10T21:09:00Z" w:initials="U">
    <w:p w14:paraId="76FDA46D" w14:textId="07B413E5" w:rsidR="005C2AD5" w:rsidRDefault="005C2AD5">
      <w:pPr>
        <w:pStyle w:val="a8"/>
        <w:rPr>
          <w:rFonts w:hint="eastAsia"/>
        </w:rPr>
      </w:pPr>
      <w:r>
        <w:rPr>
          <w:rStyle w:val="a7"/>
        </w:rPr>
        <w:annotationRef/>
      </w:r>
      <w:r>
        <w:rPr>
          <w:rFonts w:hint="eastAsia"/>
        </w:rPr>
        <w:t>什么是智能化软件模型库</w:t>
      </w:r>
    </w:p>
  </w:comment>
  <w:comment w:id="27" w:author="User" w:date="2019-01-10T21:26:00Z" w:initials="U">
    <w:p w14:paraId="2C0AE3B9" w14:textId="641AC708" w:rsidR="007516AF" w:rsidRDefault="007516AF">
      <w:pPr>
        <w:pStyle w:val="a8"/>
      </w:pPr>
      <w:r>
        <w:rPr>
          <w:rStyle w:val="a7"/>
        </w:rPr>
        <w:annotationRef/>
      </w:r>
      <w:r>
        <w:rPr>
          <w:rFonts w:hint="eastAsia"/>
        </w:rPr>
        <w:t>对于失败的测试用例（使得系统行为不符合预期），如果可以判定是数据处理模块或者决策模块的实现存在缺陷，那么故障定位技术是</w:t>
      </w:r>
      <w:r>
        <w:rPr>
          <w:rFonts w:hint="eastAsia"/>
        </w:rPr>
        <w:t>OK</w:t>
      </w:r>
      <w:r>
        <w:rPr>
          <w:rFonts w:hint="eastAsia"/>
        </w:rPr>
        <w:t>的。若是决策模块的逻辑存在问题的话，只需要将这个“</w:t>
      </w:r>
      <w:r>
        <w:rPr>
          <w:rFonts w:hint="eastAsia"/>
        </w:rPr>
        <w:t>corner</w:t>
      </w:r>
      <w:r>
        <w:t xml:space="preserve"> case</w:t>
      </w:r>
      <w:r>
        <w:rPr>
          <w:rFonts w:hint="eastAsia"/>
        </w:rPr>
        <w:t>”输入到模型中训练一下就可以了。。。</w:t>
      </w:r>
    </w:p>
  </w:comment>
  <w:comment w:id="28" w:author="User" w:date="2019-01-10T21:35:00Z" w:initials="U">
    <w:p w14:paraId="1250519F" w14:textId="4922792A" w:rsidR="005445E8" w:rsidRDefault="005445E8">
      <w:pPr>
        <w:pStyle w:val="a8"/>
        <w:rPr>
          <w:rFonts w:hint="eastAsia"/>
        </w:rPr>
      </w:pPr>
      <w:r>
        <w:rPr>
          <w:rStyle w:val="a7"/>
        </w:rPr>
        <w:annotationRef/>
      </w:r>
      <w:r>
        <w:rPr>
          <w:rFonts w:hint="eastAsia"/>
        </w:rPr>
        <w:t>是不是指的是测试预期即一种验证系统输出是否正确的机制</w:t>
      </w:r>
    </w:p>
  </w:comment>
  <w:comment w:id="29" w:author="User" w:date="2019-01-10T22:00:00Z" w:initials="U">
    <w:p w14:paraId="534A4856" w14:textId="4DDD5F7B" w:rsidR="007F5DEF" w:rsidRDefault="007F5DEF">
      <w:pPr>
        <w:pStyle w:val="a8"/>
      </w:pPr>
      <w:r>
        <w:rPr>
          <w:rStyle w:val="a7"/>
        </w:rPr>
        <w:annotationRef/>
      </w:r>
      <w:r>
        <w:rPr>
          <w:rFonts w:hint="eastAsia"/>
        </w:rPr>
        <w:t>想法与中科院张龙的做法相似</w:t>
      </w:r>
    </w:p>
  </w:comment>
  <w:comment w:id="30" w:author="User" w:date="2019-01-10T22:03:00Z" w:initials="U">
    <w:p w14:paraId="0A7BD394" w14:textId="16597B91" w:rsidR="00720536" w:rsidRDefault="00720536">
      <w:pPr>
        <w:pStyle w:val="a8"/>
      </w:pPr>
      <w:r>
        <w:rPr>
          <w:rStyle w:val="a7"/>
        </w:rPr>
        <w:annotationRef/>
      </w:r>
      <w:r>
        <w:rPr>
          <w:rFonts w:hint="eastAsia"/>
        </w:rPr>
        <w:t>什么意思？</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002742" w15:done="0"/>
  <w15:commentEx w15:paraId="03CCCAF9" w15:done="0"/>
  <w15:commentEx w15:paraId="76FDA46D" w15:done="0"/>
  <w15:commentEx w15:paraId="2C0AE3B9" w15:done="0"/>
  <w15:commentEx w15:paraId="1250519F" w15:done="0"/>
  <w15:commentEx w15:paraId="534A4856" w15:done="0"/>
  <w15:commentEx w15:paraId="0A7BD3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IDFont + F4">
    <w:altName w:val="Segoe Print"/>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301306"/>
    <w:multiLevelType w:val="singleLevel"/>
    <w:tmpl w:val="A9301306"/>
    <w:lvl w:ilvl="0">
      <w:start w:val="3"/>
      <w:numFmt w:val="decimal"/>
      <w:suff w:val="space"/>
      <w:lvlText w:val="%1."/>
      <w:lvlJc w:val="left"/>
    </w:lvl>
  </w:abstractNum>
  <w:abstractNum w:abstractNumId="1" w15:restartNumberingAfterBreak="0">
    <w:nsid w:val="C42AC166"/>
    <w:multiLevelType w:val="singleLevel"/>
    <w:tmpl w:val="C42AC166"/>
    <w:lvl w:ilvl="0">
      <w:start w:val="1"/>
      <w:numFmt w:val="decimal"/>
      <w:suff w:val="nothing"/>
      <w:lvlText w:val="（%1）"/>
      <w:lvlJc w:val="left"/>
    </w:lvl>
  </w:abstractNum>
  <w:abstractNum w:abstractNumId="2" w15:restartNumberingAfterBreak="0">
    <w:nsid w:val="088464DC"/>
    <w:multiLevelType w:val="multilevel"/>
    <w:tmpl w:val="088464DC"/>
    <w:lvl w:ilvl="0">
      <w:numFmt w:val="bullet"/>
      <w:lvlText w:val="•"/>
      <w:lvlJc w:val="left"/>
      <w:pPr>
        <w:ind w:left="840" w:hanging="420"/>
      </w:pPr>
      <w:rPr>
        <w:rFonts w:ascii="Times New Roman" w:eastAsia="宋体"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3A3211D9"/>
    <w:multiLevelType w:val="singleLevel"/>
    <w:tmpl w:val="3A3211D9"/>
    <w:lvl w:ilvl="0">
      <w:start w:val="1"/>
      <w:numFmt w:val="decimal"/>
      <w:suff w:val="nothing"/>
      <w:lvlText w:val="%1、"/>
      <w:lvlJc w:val="left"/>
    </w:lvl>
  </w:abstractNum>
  <w:abstractNum w:abstractNumId="4" w15:restartNumberingAfterBreak="0">
    <w:nsid w:val="3DA6499C"/>
    <w:multiLevelType w:val="multilevel"/>
    <w:tmpl w:val="3DA6499C"/>
    <w:lvl w:ilvl="0">
      <w:start w:val="1"/>
      <w:numFmt w:val="bullet"/>
      <w:lvlText w:val="•"/>
      <w:lvlJc w:val="left"/>
      <w:pPr>
        <w:ind w:left="840" w:hanging="420"/>
      </w:pPr>
      <w:rPr>
        <w:rFonts w:ascii="Arial" w:hAnsi="Arial" w:hint="default"/>
        <w:color w:val="auto"/>
        <w:sz w:val="21"/>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2D34DA"/>
    <w:multiLevelType w:val="multilevel"/>
    <w:tmpl w:val="532D34DA"/>
    <w:lvl w:ilvl="0">
      <w:start w:val="1"/>
      <w:numFmt w:val="decimal"/>
      <w:lvlText w:val="[%1]"/>
      <w:lvlJc w:val="left"/>
      <w:pPr>
        <w:ind w:left="902" w:hanging="420"/>
      </w:pPr>
      <w:rPr>
        <w:rFonts w:cs="Times New Roman" w:hint="eastAsia"/>
        <w:b w:val="0"/>
        <w:i w:val="0"/>
        <w:color w:val="000000"/>
        <w:sz w:val="24"/>
        <w:szCs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15:restartNumberingAfterBreak="0">
    <w:nsid w:val="7D32D544"/>
    <w:multiLevelType w:val="singleLevel"/>
    <w:tmpl w:val="7D32D544"/>
    <w:lvl w:ilvl="0">
      <w:start w:val="1"/>
      <w:numFmt w:val="decimal"/>
      <w:suff w:val="nothing"/>
      <w:lvlText w:val="（%1）"/>
      <w:lvlJc w:val="left"/>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06"/>
    <w:rsid w:val="002646ED"/>
    <w:rsid w:val="005445E8"/>
    <w:rsid w:val="005C2AD5"/>
    <w:rsid w:val="00720536"/>
    <w:rsid w:val="007516AF"/>
    <w:rsid w:val="007F5DEF"/>
    <w:rsid w:val="00A86CE5"/>
    <w:rsid w:val="00C554F8"/>
    <w:rsid w:val="00C94B06"/>
    <w:rsid w:val="00CA20F8"/>
    <w:rsid w:val="00D5702A"/>
    <w:rsid w:val="00D72BD8"/>
    <w:rsid w:val="00D8256B"/>
    <w:rsid w:val="00D87508"/>
    <w:rsid w:val="00E46D3D"/>
    <w:rsid w:val="00E6789E"/>
    <w:rsid w:val="010D5949"/>
    <w:rsid w:val="018959EB"/>
    <w:rsid w:val="01F95085"/>
    <w:rsid w:val="022942EC"/>
    <w:rsid w:val="023D2861"/>
    <w:rsid w:val="028A6897"/>
    <w:rsid w:val="03403E60"/>
    <w:rsid w:val="035C5D37"/>
    <w:rsid w:val="03703EFF"/>
    <w:rsid w:val="0465216D"/>
    <w:rsid w:val="0523211E"/>
    <w:rsid w:val="0579664E"/>
    <w:rsid w:val="061F1588"/>
    <w:rsid w:val="06B60733"/>
    <w:rsid w:val="07D71746"/>
    <w:rsid w:val="07F5703F"/>
    <w:rsid w:val="086230F5"/>
    <w:rsid w:val="08771495"/>
    <w:rsid w:val="08B5064F"/>
    <w:rsid w:val="08FE27BC"/>
    <w:rsid w:val="093E4910"/>
    <w:rsid w:val="0B200F99"/>
    <w:rsid w:val="0B290FFE"/>
    <w:rsid w:val="0C0D4917"/>
    <w:rsid w:val="0C402F9D"/>
    <w:rsid w:val="0D9040C6"/>
    <w:rsid w:val="0DE97825"/>
    <w:rsid w:val="0E215EC8"/>
    <w:rsid w:val="0E3D6331"/>
    <w:rsid w:val="0E8A0193"/>
    <w:rsid w:val="0F757D45"/>
    <w:rsid w:val="0FAC67B4"/>
    <w:rsid w:val="100E1143"/>
    <w:rsid w:val="106A37F1"/>
    <w:rsid w:val="10E93144"/>
    <w:rsid w:val="11222E5E"/>
    <w:rsid w:val="11C46F67"/>
    <w:rsid w:val="11C71902"/>
    <w:rsid w:val="125F6035"/>
    <w:rsid w:val="12E3054E"/>
    <w:rsid w:val="13C10BC3"/>
    <w:rsid w:val="13DB5439"/>
    <w:rsid w:val="14702B9D"/>
    <w:rsid w:val="14853AE0"/>
    <w:rsid w:val="14BD1CFE"/>
    <w:rsid w:val="15415136"/>
    <w:rsid w:val="158132B4"/>
    <w:rsid w:val="15843FDA"/>
    <w:rsid w:val="16592423"/>
    <w:rsid w:val="1686123C"/>
    <w:rsid w:val="16917CE2"/>
    <w:rsid w:val="17501427"/>
    <w:rsid w:val="17690180"/>
    <w:rsid w:val="17793D29"/>
    <w:rsid w:val="17DD3D12"/>
    <w:rsid w:val="17E3445D"/>
    <w:rsid w:val="17F825EC"/>
    <w:rsid w:val="18122BE1"/>
    <w:rsid w:val="183F07E3"/>
    <w:rsid w:val="18E46AFC"/>
    <w:rsid w:val="18E77A07"/>
    <w:rsid w:val="18EC4206"/>
    <w:rsid w:val="193B4029"/>
    <w:rsid w:val="1A08282B"/>
    <w:rsid w:val="1A8F307F"/>
    <w:rsid w:val="1AD50D9F"/>
    <w:rsid w:val="1AFC6626"/>
    <w:rsid w:val="1AFD7229"/>
    <w:rsid w:val="1B127D02"/>
    <w:rsid w:val="1B141592"/>
    <w:rsid w:val="1B18715D"/>
    <w:rsid w:val="1B251CB6"/>
    <w:rsid w:val="1BBB3D7E"/>
    <w:rsid w:val="1BE01F55"/>
    <w:rsid w:val="1C4217AC"/>
    <w:rsid w:val="1C89148A"/>
    <w:rsid w:val="1CFF4540"/>
    <w:rsid w:val="1D842FEF"/>
    <w:rsid w:val="1D8A2125"/>
    <w:rsid w:val="1D9E0FF3"/>
    <w:rsid w:val="1DD8418C"/>
    <w:rsid w:val="1E7C659A"/>
    <w:rsid w:val="1E813875"/>
    <w:rsid w:val="1E862885"/>
    <w:rsid w:val="1F511211"/>
    <w:rsid w:val="1FCB4EBF"/>
    <w:rsid w:val="1FCD2280"/>
    <w:rsid w:val="1FDE2291"/>
    <w:rsid w:val="1FF13C61"/>
    <w:rsid w:val="20323E54"/>
    <w:rsid w:val="203D5C76"/>
    <w:rsid w:val="210C66EE"/>
    <w:rsid w:val="21601E11"/>
    <w:rsid w:val="21767D38"/>
    <w:rsid w:val="22071D2A"/>
    <w:rsid w:val="2233789D"/>
    <w:rsid w:val="22646AB3"/>
    <w:rsid w:val="242B7415"/>
    <w:rsid w:val="24490720"/>
    <w:rsid w:val="247B7994"/>
    <w:rsid w:val="24B67780"/>
    <w:rsid w:val="24D23892"/>
    <w:rsid w:val="25221249"/>
    <w:rsid w:val="253147E0"/>
    <w:rsid w:val="256227E2"/>
    <w:rsid w:val="25683C15"/>
    <w:rsid w:val="25D413EC"/>
    <w:rsid w:val="26332C7F"/>
    <w:rsid w:val="26435EEA"/>
    <w:rsid w:val="26504385"/>
    <w:rsid w:val="26A35B79"/>
    <w:rsid w:val="26A505E4"/>
    <w:rsid w:val="26E22DAA"/>
    <w:rsid w:val="27217A09"/>
    <w:rsid w:val="27265404"/>
    <w:rsid w:val="27A773BC"/>
    <w:rsid w:val="27D25B09"/>
    <w:rsid w:val="27EA0BF1"/>
    <w:rsid w:val="27FD6F75"/>
    <w:rsid w:val="28CF6FDC"/>
    <w:rsid w:val="28DA7913"/>
    <w:rsid w:val="291817ED"/>
    <w:rsid w:val="296D6E76"/>
    <w:rsid w:val="2A530E95"/>
    <w:rsid w:val="2A950313"/>
    <w:rsid w:val="2B2E6C8B"/>
    <w:rsid w:val="2B396F95"/>
    <w:rsid w:val="2B5A4E27"/>
    <w:rsid w:val="2B6423AE"/>
    <w:rsid w:val="2BD539C6"/>
    <w:rsid w:val="2BFE2742"/>
    <w:rsid w:val="2C533B0E"/>
    <w:rsid w:val="2CC5586E"/>
    <w:rsid w:val="2CD250DD"/>
    <w:rsid w:val="2D6801F9"/>
    <w:rsid w:val="2E0462FB"/>
    <w:rsid w:val="2E522FBD"/>
    <w:rsid w:val="2E5E2818"/>
    <w:rsid w:val="2EE139F3"/>
    <w:rsid w:val="2EEA3241"/>
    <w:rsid w:val="308675B8"/>
    <w:rsid w:val="30E713CA"/>
    <w:rsid w:val="30E92BCF"/>
    <w:rsid w:val="30F72013"/>
    <w:rsid w:val="3122507B"/>
    <w:rsid w:val="315E2D1C"/>
    <w:rsid w:val="3189086E"/>
    <w:rsid w:val="324153CB"/>
    <w:rsid w:val="324C66D2"/>
    <w:rsid w:val="32B90BF9"/>
    <w:rsid w:val="32BB76B8"/>
    <w:rsid w:val="33082F6B"/>
    <w:rsid w:val="333A2913"/>
    <w:rsid w:val="334557CF"/>
    <w:rsid w:val="33E840EE"/>
    <w:rsid w:val="34886CA2"/>
    <w:rsid w:val="34BF15AB"/>
    <w:rsid w:val="358C3D03"/>
    <w:rsid w:val="35A13717"/>
    <w:rsid w:val="35EC2E4C"/>
    <w:rsid w:val="363027FB"/>
    <w:rsid w:val="36385EC3"/>
    <w:rsid w:val="365A3D13"/>
    <w:rsid w:val="365E738A"/>
    <w:rsid w:val="367069C7"/>
    <w:rsid w:val="368E7A38"/>
    <w:rsid w:val="36A066FA"/>
    <w:rsid w:val="36F37C40"/>
    <w:rsid w:val="37C909BF"/>
    <w:rsid w:val="388A00C7"/>
    <w:rsid w:val="38A87BC8"/>
    <w:rsid w:val="38C0167F"/>
    <w:rsid w:val="391026BD"/>
    <w:rsid w:val="39204BB4"/>
    <w:rsid w:val="396569EB"/>
    <w:rsid w:val="39D84F80"/>
    <w:rsid w:val="39DD7C89"/>
    <w:rsid w:val="3A09020B"/>
    <w:rsid w:val="3A565935"/>
    <w:rsid w:val="3AF56E68"/>
    <w:rsid w:val="3B6E3E70"/>
    <w:rsid w:val="3BAE6F75"/>
    <w:rsid w:val="3BAF60D9"/>
    <w:rsid w:val="3C275981"/>
    <w:rsid w:val="3C651E2A"/>
    <w:rsid w:val="3CDC4C28"/>
    <w:rsid w:val="3CF71E19"/>
    <w:rsid w:val="3D56588A"/>
    <w:rsid w:val="3D5A23D5"/>
    <w:rsid w:val="3D66391B"/>
    <w:rsid w:val="3E6D7C93"/>
    <w:rsid w:val="3EFB5B98"/>
    <w:rsid w:val="3F10454A"/>
    <w:rsid w:val="3F6A477C"/>
    <w:rsid w:val="3FEC6B3D"/>
    <w:rsid w:val="406E36A7"/>
    <w:rsid w:val="40B625CF"/>
    <w:rsid w:val="415556F2"/>
    <w:rsid w:val="418056A8"/>
    <w:rsid w:val="41A12466"/>
    <w:rsid w:val="42085362"/>
    <w:rsid w:val="421C2832"/>
    <w:rsid w:val="42431598"/>
    <w:rsid w:val="424964FA"/>
    <w:rsid w:val="428C72FB"/>
    <w:rsid w:val="43052409"/>
    <w:rsid w:val="43BB01BD"/>
    <w:rsid w:val="43E018D6"/>
    <w:rsid w:val="448B34A8"/>
    <w:rsid w:val="44FE3B4B"/>
    <w:rsid w:val="45783444"/>
    <w:rsid w:val="45CE1255"/>
    <w:rsid w:val="461340E7"/>
    <w:rsid w:val="461A4DEE"/>
    <w:rsid w:val="4629783E"/>
    <w:rsid w:val="46A02CE6"/>
    <w:rsid w:val="477258E3"/>
    <w:rsid w:val="47A059E1"/>
    <w:rsid w:val="47BC19A0"/>
    <w:rsid w:val="481A458D"/>
    <w:rsid w:val="487360A4"/>
    <w:rsid w:val="48EF59EA"/>
    <w:rsid w:val="490E1799"/>
    <w:rsid w:val="491C2E3B"/>
    <w:rsid w:val="492042C3"/>
    <w:rsid w:val="49601178"/>
    <w:rsid w:val="49663CE1"/>
    <w:rsid w:val="49F534DE"/>
    <w:rsid w:val="4A165605"/>
    <w:rsid w:val="4ACA12E2"/>
    <w:rsid w:val="4ADA59A4"/>
    <w:rsid w:val="4B6234A8"/>
    <w:rsid w:val="4B8D471A"/>
    <w:rsid w:val="4BA6630E"/>
    <w:rsid w:val="4BD75C37"/>
    <w:rsid w:val="4C672C99"/>
    <w:rsid w:val="4C89686D"/>
    <w:rsid w:val="4CD33F2A"/>
    <w:rsid w:val="4CEE2542"/>
    <w:rsid w:val="4DCE60CD"/>
    <w:rsid w:val="4DE71FFD"/>
    <w:rsid w:val="4E133229"/>
    <w:rsid w:val="4E397D05"/>
    <w:rsid w:val="4E870BDF"/>
    <w:rsid w:val="4E8E24C1"/>
    <w:rsid w:val="4E914749"/>
    <w:rsid w:val="4EE27C22"/>
    <w:rsid w:val="4EFC3391"/>
    <w:rsid w:val="4F66199F"/>
    <w:rsid w:val="4F6C08C7"/>
    <w:rsid w:val="4FCF5B3E"/>
    <w:rsid w:val="50287251"/>
    <w:rsid w:val="506109A5"/>
    <w:rsid w:val="518F3B7C"/>
    <w:rsid w:val="51EB53A0"/>
    <w:rsid w:val="53010EA7"/>
    <w:rsid w:val="53145278"/>
    <w:rsid w:val="534A1A42"/>
    <w:rsid w:val="535D7EEE"/>
    <w:rsid w:val="538D690C"/>
    <w:rsid w:val="5393649D"/>
    <w:rsid w:val="53AA3FE7"/>
    <w:rsid w:val="54362CE6"/>
    <w:rsid w:val="543E138B"/>
    <w:rsid w:val="5487254D"/>
    <w:rsid w:val="54A23E6A"/>
    <w:rsid w:val="54B20D70"/>
    <w:rsid w:val="55167EE4"/>
    <w:rsid w:val="561E7BAA"/>
    <w:rsid w:val="56BB0CC3"/>
    <w:rsid w:val="56D56D8F"/>
    <w:rsid w:val="573E1B72"/>
    <w:rsid w:val="57E50217"/>
    <w:rsid w:val="57E65053"/>
    <w:rsid w:val="5822083B"/>
    <w:rsid w:val="583F16EE"/>
    <w:rsid w:val="589D38F5"/>
    <w:rsid w:val="58E92C1A"/>
    <w:rsid w:val="590D1407"/>
    <w:rsid w:val="5916702A"/>
    <w:rsid w:val="5A16415C"/>
    <w:rsid w:val="5A9F5DAD"/>
    <w:rsid w:val="5ABF6B18"/>
    <w:rsid w:val="5AD419C0"/>
    <w:rsid w:val="5AD8208D"/>
    <w:rsid w:val="5AE565BF"/>
    <w:rsid w:val="5C0C1F77"/>
    <w:rsid w:val="5C5C62B2"/>
    <w:rsid w:val="5C862877"/>
    <w:rsid w:val="5CD16B0A"/>
    <w:rsid w:val="5DDB0562"/>
    <w:rsid w:val="5DE51DC2"/>
    <w:rsid w:val="5EE1193F"/>
    <w:rsid w:val="5EFE3B11"/>
    <w:rsid w:val="5F472724"/>
    <w:rsid w:val="5FDA2C90"/>
    <w:rsid w:val="604830F2"/>
    <w:rsid w:val="60491C28"/>
    <w:rsid w:val="60567E8E"/>
    <w:rsid w:val="608341A5"/>
    <w:rsid w:val="613C70FB"/>
    <w:rsid w:val="6198763F"/>
    <w:rsid w:val="62577B83"/>
    <w:rsid w:val="62677C22"/>
    <w:rsid w:val="62B63A24"/>
    <w:rsid w:val="631B4ADF"/>
    <w:rsid w:val="63410616"/>
    <w:rsid w:val="634A1823"/>
    <w:rsid w:val="6378460C"/>
    <w:rsid w:val="637E1E8A"/>
    <w:rsid w:val="638A28D7"/>
    <w:rsid w:val="64D407FC"/>
    <w:rsid w:val="64E67894"/>
    <w:rsid w:val="65230D00"/>
    <w:rsid w:val="653114CE"/>
    <w:rsid w:val="653A0DB4"/>
    <w:rsid w:val="658B6F5F"/>
    <w:rsid w:val="6634375E"/>
    <w:rsid w:val="6671154D"/>
    <w:rsid w:val="667F3EC8"/>
    <w:rsid w:val="66B2110C"/>
    <w:rsid w:val="67747CF5"/>
    <w:rsid w:val="67764F5E"/>
    <w:rsid w:val="68372099"/>
    <w:rsid w:val="683D2E94"/>
    <w:rsid w:val="68724047"/>
    <w:rsid w:val="69390F23"/>
    <w:rsid w:val="69927604"/>
    <w:rsid w:val="69B42A1E"/>
    <w:rsid w:val="69B96D5B"/>
    <w:rsid w:val="69D43B3F"/>
    <w:rsid w:val="6A580CF3"/>
    <w:rsid w:val="6A7B47F5"/>
    <w:rsid w:val="6AA549BA"/>
    <w:rsid w:val="6ACF5BC1"/>
    <w:rsid w:val="6B1A3687"/>
    <w:rsid w:val="6B6913DD"/>
    <w:rsid w:val="6B800A82"/>
    <w:rsid w:val="6BAC3468"/>
    <w:rsid w:val="6BB10A18"/>
    <w:rsid w:val="6BBE029F"/>
    <w:rsid w:val="6BFB000F"/>
    <w:rsid w:val="6C1C392F"/>
    <w:rsid w:val="6C2A4730"/>
    <w:rsid w:val="6C774325"/>
    <w:rsid w:val="6CAD2C08"/>
    <w:rsid w:val="6CB06EA4"/>
    <w:rsid w:val="6CFE2DA8"/>
    <w:rsid w:val="6D0714BC"/>
    <w:rsid w:val="6D330202"/>
    <w:rsid w:val="6D4A6297"/>
    <w:rsid w:val="6D551411"/>
    <w:rsid w:val="6D87769D"/>
    <w:rsid w:val="6DAF0241"/>
    <w:rsid w:val="6DBB6F4D"/>
    <w:rsid w:val="6DCE1B61"/>
    <w:rsid w:val="6DE44F46"/>
    <w:rsid w:val="6DFC3B79"/>
    <w:rsid w:val="6E2C4855"/>
    <w:rsid w:val="6E8D6057"/>
    <w:rsid w:val="6EA02D27"/>
    <w:rsid w:val="6F054A54"/>
    <w:rsid w:val="6F272175"/>
    <w:rsid w:val="6F3374AA"/>
    <w:rsid w:val="6F350249"/>
    <w:rsid w:val="6FB67BE7"/>
    <w:rsid w:val="6FEA2D46"/>
    <w:rsid w:val="702401F0"/>
    <w:rsid w:val="702443AB"/>
    <w:rsid w:val="70853B91"/>
    <w:rsid w:val="717E1F65"/>
    <w:rsid w:val="71866D22"/>
    <w:rsid w:val="71935B8B"/>
    <w:rsid w:val="71AD1C2A"/>
    <w:rsid w:val="71AF1B7D"/>
    <w:rsid w:val="71DB049F"/>
    <w:rsid w:val="71DD6080"/>
    <w:rsid w:val="730A46AE"/>
    <w:rsid w:val="73AB71FC"/>
    <w:rsid w:val="73BB2730"/>
    <w:rsid w:val="73EB7ADC"/>
    <w:rsid w:val="74623272"/>
    <w:rsid w:val="747C40CA"/>
    <w:rsid w:val="75CD6D21"/>
    <w:rsid w:val="75FB4030"/>
    <w:rsid w:val="7601183A"/>
    <w:rsid w:val="7619108C"/>
    <w:rsid w:val="763F6B0D"/>
    <w:rsid w:val="76934BE7"/>
    <w:rsid w:val="76E35664"/>
    <w:rsid w:val="773D14BE"/>
    <w:rsid w:val="77ED43AE"/>
    <w:rsid w:val="77FE67A6"/>
    <w:rsid w:val="78AA21D6"/>
    <w:rsid w:val="78C31EC3"/>
    <w:rsid w:val="78F861AC"/>
    <w:rsid w:val="793F3FA0"/>
    <w:rsid w:val="79863B81"/>
    <w:rsid w:val="79C94FF3"/>
    <w:rsid w:val="7A1D75A3"/>
    <w:rsid w:val="7A460A0B"/>
    <w:rsid w:val="7ACC231A"/>
    <w:rsid w:val="7AF77DE2"/>
    <w:rsid w:val="7B0F7E0F"/>
    <w:rsid w:val="7B471A40"/>
    <w:rsid w:val="7BB81AD7"/>
    <w:rsid w:val="7BBB2B16"/>
    <w:rsid w:val="7C344EBF"/>
    <w:rsid w:val="7C377FC5"/>
    <w:rsid w:val="7CB714DF"/>
    <w:rsid w:val="7CC06D9A"/>
    <w:rsid w:val="7CEE3EFD"/>
    <w:rsid w:val="7CEF1E6B"/>
    <w:rsid w:val="7D29759F"/>
    <w:rsid w:val="7DB96D22"/>
    <w:rsid w:val="7E141628"/>
    <w:rsid w:val="7E394E86"/>
    <w:rsid w:val="7E4847A3"/>
    <w:rsid w:val="7F157B56"/>
    <w:rsid w:val="7F1C26E6"/>
    <w:rsid w:val="7F752C69"/>
    <w:rsid w:val="7F902F78"/>
    <w:rsid w:val="7FDD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72DA6F02"/>
  <w15:docId w15:val="{50927911-BD84-41A3-BD9B-2D9D27C3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qFormat/>
    <w:pPr>
      <w:keepNext/>
      <w:keepLines/>
      <w:spacing w:before="340" w:after="330" w:line="576" w:lineRule="auto"/>
      <w:outlineLvl w:val="0"/>
    </w:pPr>
    <w:rPr>
      <w:rFonts w:eastAsia="楷体"/>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楷体" w:hAnsi="Arial"/>
      <w:sz w:val="28"/>
    </w:rPr>
  </w:style>
  <w:style w:type="paragraph" w:styleId="3">
    <w:name w:val="heading 3"/>
    <w:basedOn w:val="a"/>
    <w:next w:val="a"/>
    <w:unhideWhenUsed/>
    <w:qFormat/>
    <w:pPr>
      <w:keepNext/>
      <w:keepLines/>
      <w:spacing w:before="260" w:after="260" w:line="413" w:lineRule="auto"/>
      <w:outlineLvl w:val="2"/>
    </w:pPr>
    <w:rPr>
      <w:rFonts w:asciiTheme="minorHAnsi" w:eastAsia="楷体" w:hAnsiTheme="minorHAnsi"/>
      <w:b/>
      <w:sz w:val="28"/>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styleId="a6">
    <w:name w:val="List Paragraph"/>
    <w:basedOn w:val="a"/>
    <w:uiPriority w:val="34"/>
    <w:qFormat/>
    <w:pPr>
      <w:ind w:firstLineChars="200" w:firstLine="420"/>
    </w:pPr>
  </w:style>
  <w:style w:type="character" w:styleId="a7">
    <w:name w:val="annotation reference"/>
    <w:basedOn w:val="a0"/>
    <w:rsid w:val="00CA20F8"/>
    <w:rPr>
      <w:sz w:val="21"/>
      <w:szCs w:val="21"/>
    </w:rPr>
  </w:style>
  <w:style w:type="paragraph" w:styleId="a8">
    <w:name w:val="annotation text"/>
    <w:basedOn w:val="a"/>
    <w:link w:val="a9"/>
    <w:rsid w:val="00CA20F8"/>
    <w:pPr>
      <w:jc w:val="left"/>
    </w:pPr>
  </w:style>
  <w:style w:type="character" w:customStyle="1" w:styleId="a9">
    <w:name w:val="批注文字 字符"/>
    <w:basedOn w:val="a0"/>
    <w:link w:val="a8"/>
    <w:rsid w:val="00CA20F8"/>
    <w:rPr>
      <w:kern w:val="2"/>
      <w:sz w:val="21"/>
      <w:szCs w:val="21"/>
    </w:rPr>
  </w:style>
  <w:style w:type="paragraph" w:styleId="aa">
    <w:name w:val="annotation subject"/>
    <w:basedOn w:val="a8"/>
    <w:next w:val="a8"/>
    <w:link w:val="ab"/>
    <w:rsid w:val="00CA20F8"/>
    <w:rPr>
      <w:b/>
      <w:bCs/>
    </w:rPr>
  </w:style>
  <w:style w:type="character" w:customStyle="1" w:styleId="ab">
    <w:name w:val="批注主题 字符"/>
    <w:basedOn w:val="a9"/>
    <w:link w:val="aa"/>
    <w:rsid w:val="00CA20F8"/>
    <w:rPr>
      <w:b/>
      <w:bCs/>
      <w:kern w:val="2"/>
      <w:sz w:val="21"/>
      <w:szCs w:val="21"/>
    </w:rPr>
  </w:style>
  <w:style w:type="paragraph" w:styleId="ac">
    <w:name w:val="Balloon Text"/>
    <w:basedOn w:val="a"/>
    <w:link w:val="ad"/>
    <w:rsid w:val="00CA20F8"/>
    <w:rPr>
      <w:sz w:val="18"/>
      <w:szCs w:val="18"/>
    </w:rPr>
  </w:style>
  <w:style w:type="character" w:customStyle="1" w:styleId="ad">
    <w:name w:val="批注框文本 字符"/>
    <w:basedOn w:val="a0"/>
    <w:link w:val="ac"/>
    <w:rsid w:val="00CA20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baike.baidu.com/item/%E7%94%B5%E5%AD%90%E9%82%AE%E4%BB%B6/111106" TargetMode="External"/><Relationship Id="rId18" Type="http://schemas.openxmlformats.org/officeDocument/2006/relationships/hyperlink" Target="https://baike.baidu.com/item/%E6%95%B0%E6%8D%AE%E5%BA%93/103728" TargetMode="External"/><Relationship Id="rId26" Type="http://schemas.openxmlformats.org/officeDocument/2006/relationships/hyperlink" Target="https://www.iyiou.com/p/73145.html" TargetMode="External"/><Relationship Id="rId39" Type="http://schemas.openxmlformats.org/officeDocument/2006/relationships/theme" Target="theme/theme1.xml"/><Relationship Id="rId21" Type="http://schemas.openxmlformats.org/officeDocument/2006/relationships/hyperlink" Target="https://baike.baidu.com/item/%E7%A8%8B%E5%BA%8F%E8%AE%BE%E8%AE%A1%E8%AF%AD%E8%A8%80/2317999" TargetMode="External"/><Relationship Id="rId34" Type="http://schemas.openxmlformats.org/officeDocument/2006/relationships/comments" Target="comments.xml"/><Relationship Id="rId7" Type="http://schemas.openxmlformats.org/officeDocument/2006/relationships/image" Target="media/image2.jpeg"/><Relationship Id="rId12" Type="http://schemas.openxmlformats.org/officeDocument/2006/relationships/hyperlink" Target="https://baike.baidu.com/item/%E8%AE%BE%E8%AE%A1%E6%A8%A1%E5%BC%8F/1212549" TargetMode="External"/><Relationship Id="rId17" Type="http://schemas.openxmlformats.org/officeDocument/2006/relationships/hyperlink" Target="https://baike.baidu.com/item/%E7%BC%96%E8%AF%91%E5%99%A8/8853067" TargetMode="External"/><Relationship Id="rId25" Type="http://schemas.openxmlformats.org/officeDocument/2006/relationships/image" Target="media/image4.wmf"/><Relationship Id="rId33" Type="http://schemas.openxmlformats.org/officeDocument/2006/relationships/hyperlink" Target="http://www.choco-solver.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baike.baidu.com/item/%E6%93%8D%E4%BD%9C%E7%B3%BB%E7%BB%9F/192" TargetMode="External"/><Relationship Id="rId20" Type="http://schemas.openxmlformats.org/officeDocument/2006/relationships/image" Target="media/image3.png"/><Relationship Id="rId29" Type="http://schemas.openxmlformats.org/officeDocument/2006/relationships/hyperlink" Target="https://search.proquest.com/docview/2015377429?pq-origsite=gschola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E8%BD%AF%E4%BB%B6%E5%BC%80%E5%8F%91%E5%B7%A5%E5%85%B7/4605523" TargetMode="External"/><Relationship Id="rId24" Type="http://schemas.openxmlformats.org/officeDocument/2006/relationships/hyperlink" Target="https://baike.baidu.com/item/%E8%AE%BE%E8%AE%A1%E6%A8%A1%E5%BC%8F/1212549" TargetMode="External"/><Relationship Id="rId32" Type="http://schemas.openxmlformats.org/officeDocument/2006/relationships/hyperlink" Target="https://en.wikipedia.org/wiki/Tay_(bo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8A%9E%E5%85%AC" TargetMode="External"/><Relationship Id="rId23" Type="http://schemas.openxmlformats.org/officeDocument/2006/relationships/hyperlink" Target="https://baike.baidu.com/item/%E8%BD%AF%E4%BB%B6%E5%BC%80%E5%8F%91%E5%B7%A5%E5%85%B7/4605523" TargetMode="External"/><Relationship Id="rId28" Type="http://schemas.openxmlformats.org/officeDocument/2006/relationships/hyperlink" Target="https://deepmind.com/blog/alphafold/" TargetMode="External"/><Relationship Id="rId36" Type="http://schemas.openxmlformats.org/officeDocument/2006/relationships/image" Target="media/image5.png"/><Relationship Id="rId10" Type="http://schemas.openxmlformats.org/officeDocument/2006/relationships/hyperlink" Target="https://baike.baidu.com/item/%E6%95%B0%E6%8D%AE%E5%BA%93/103728" TargetMode="External"/><Relationship Id="rId19" Type="http://schemas.openxmlformats.org/officeDocument/2006/relationships/hyperlink" Target="https://baike.baidu.com/item/%E6%B8%B8%E6%88%8F/33581" TargetMode="External"/><Relationship Id="rId31" Type="http://schemas.openxmlformats.org/officeDocument/2006/relationships/hyperlink" Target="https://electrek.co/2016/07/01/understandingfatal-tesla-accident-autopilot-nhtsa-p%20robe/" TargetMode="External"/><Relationship Id="rId4" Type="http://schemas.openxmlformats.org/officeDocument/2006/relationships/settings" Target="settings.xml"/><Relationship Id="rId9" Type="http://schemas.openxmlformats.org/officeDocument/2006/relationships/hyperlink" Target="https://baike.baidu.com/item/%E7%A8%8B%E5%BA%8F%E8%AE%BE%E8%AE%A1%E8%AF%AD%E8%A8%80/2317999" TargetMode="External"/><Relationship Id="rId14" Type="http://schemas.openxmlformats.org/officeDocument/2006/relationships/hyperlink" Target="https://baike.baidu.com/item/%E5%B5%8C%E5%85%A5%E5%BC%8F%E7%B3%BB%E7%BB%9F/186978" TargetMode="External"/><Relationship Id="rId22" Type="http://schemas.openxmlformats.org/officeDocument/2006/relationships/hyperlink" Target="https://baike.baidu.com/item/%E6%95%B0%E6%8D%AE%E5%BA%93/103728" TargetMode="External"/><Relationship Id="rId27" Type="http://schemas.openxmlformats.org/officeDocument/2006/relationships/hyperlink" Target="http://m.elecfans.com/article/674086.html" TargetMode="External"/><Relationship Id="rId30" Type="http://schemas.openxmlformats.org/officeDocument/2006/relationships/hyperlink" Target="http://www.theverge.com/2016/2/29/11134344/google-selfdriving-car-crash-reprt" TargetMode="External"/><Relationship Id="rId35" Type="http://schemas.microsoft.com/office/2011/relationships/commentsExtended" Target="commentsExtended.xml"/><Relationship Id="rId8" Type="http://schemas.openxmlformats.org/officeDocument/2006/relationships/hyperlink" Target="http://www.wanwushuo.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59</Pages>
  <Words>9460</Words>
  <Characters>53926</Characters>
  <Application>Microsoft Office Word</Application>
  <DocSecurity>0</DocSecurity>
  <Lines>449</Lines>
  <Paragraphs>126</Paragraphs>
  <ScaleCrop>false</ScaleCrop>
  <Company>China</Company>
  <LinksUpToDate>false</LinksUpToDate>
  <CharactersWithSpaces>63260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7</cp:revision>
  <dcterms:created xsi:type="dcterms:W3CDTF">2014-10-29T12:08:00Z</dcterms:created>
  <dcterms:modified xsi:type="dcterms:W3CDTF">2019-01-10T14:14:00Z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